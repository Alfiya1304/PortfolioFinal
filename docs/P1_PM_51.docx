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87B78" w14:textId="77777777" w:rsidR="004E6B3B" w:rsidRDefault="004E6B3B" w:rsidP="004E6B3B">
      <w:pPr>
        <w:spacing w:line="360" w:lineRule="auto"/>
      </w:pPr>
    </w:p>
    <w:p w14:paraId="6FC573A5" w14:textId="77777777" w:rsidR="004E6B3B" w:rsidRDefault="004E6B3B" w:rsidP="004E6B3B">
      <w:pPr>
        <w:spacing w:line="360" w:lineRule="auto"/>
      </w:pPr>
    </w:p>
    <w:p w14:paraId="04F284F8" w14:textId="77777777" w:rsidR="004E6B3B" w:rsidRDefault="004E6B3B" w:rsidP="004E6B3B">
      <w:pPr>
        <w:spacing w:line="360" w:lineRule="auto"/>
      </w:pPr>
    </w:p>
    <w:p w14:paraId="66E3D3AA" w14:textId="77777777" w:rsidR="004E6B3B" w:rsidRDefault="004E6B3B" w:rsidP="004E6B3B">
      <w:pPr>
        <w:spacing w:line="360" w:lineRule="auto"/>
      </w:pPr>
    </w:p>
    <w:p w14:paraId="4D3C1C17" w14:textId="77777777" w:rsidR="004E6B3B" w:rsidRDefault="004E6B3B" w:rsidP="004E6B3B">
      <w:pPr>
        <w:spacing w:line="360" w:lineRule="auto"/>
      </w:pPr>
    </w:p>
    <w:p w14:paraId="160E7773" w14:textId="77777777" w:rsidR="004E6B3B" w:rsidRDefault="004E6B3B" w:rsidP="004E6B3B">
      <w:pPr>
        <w:spacing w:line="360" w:lineRule="auto"/>
        <w:jc w:val="center"/>
      </w:pPr>
      <w:r>
        <w:rPr>
          <w:rFonts w:ascii="Times New Roman" w:hAnsi="Times New Roman" w:cs="Times New Roman"/>
          <w:noProof/>
          <w:sz w:val="24"/>
          <w:szCs w:val="24"/>
          <w:lang w:val="en-US"/>
        </w:rPr>
        <w:drawing>
          <wp:inline distT="0" distB="0" distL="0" distR="0" wp14:anchorId="206EB3AC" wp14:editId="51EF88D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44092921" w14:textId="77777777" w:rsidR="004E6B3B" w:rsidRDefault="004E6B3B" w:rsidP="004E6B3B">
      <w:pPr>
        <w:spacing w:line="360" w:lineRule="auto"/>
      </w:pPr>
    </w:p>
    <w:p w14:paraId="2E7BB33A" w14:textId="77777777" w:rsidR="004E6B3B" w:rsidRDefault="004E6B3B" w:rsidP="004E6B3B">
      <w:pPr>
        <w:spacing w:line="360" w:lineRule="auto"/>
      </w:pPr>
    </w:p>
    <w:p w14:paraId="5A97828C" w14:textId="77777777" w:rsidR="004E6B3B" w:rsidRDefault="004E6B3B" w:rsidP="004E6B3B">
      <w:pPr>
        <w:spacing w:line="360" w:lineRule="auto"/>
      </w:pPr>
    </w:p>
    <w:tbl>
      <w:tblPr>
        <w:tblStyle w:val="GridTable1Light1"/>
        <w:tblW w:w="0" w:type="auto"/>
        <w:tblLook w:val="04A0" w:firstRow="1" w:lastRow="0" w:firstColumn="1" w:lastColumn="0" w:noHBand="0" w:noVBand="1"/>
      </w:tblPr>
      <w:tblGrid>
        <w:gridCol w:w="3082"/>
        <w:gridCol w:w="6785"/>
      </w:tblGrid>
      <w:tr w:rsidR="004E6B3B" w14:paraId="100FE397" w14:textId="77777777" w:rsidTr="00755B54">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3082" w:type="dxa"/>
          </w:tcPr>
          <w:p w14:paraId="017823D5" w14:textId="77777777" w:rsidR="004E6B3B" w:rsidRDefault="004E6B3B" w:rsidP="00755B54">
            <w:pPr>
              <w:spacing w:line="360" w:lineRule="auto"/>
              <w:jc w:val="center"/>
              <w:rPr>
                <w:b w:val="0"/>
                <w:bCs w:val="0"/>
                <w:sz w:val="28"/>
                <w:szCs w:val="28"/>
              </w:rPr>
            </w:pPr>
            <w:r>
              <w:rPr>
                <w:sz w:val="28"/>
                <w:szCs w:val="28"/>
              </w:rPr>
              <w:t>Student Name</w:t>
            </w:r>
          </w:p>
        </w:tc>
        <w:tc>
          <w:tcPr>
            <w:tcW w:w="6785" w:type="dxa"/>
          </w:tcPr>
          <w:p w14:paraId="7903563A" w14:textId="77777777" w:rsidR="004E6B3B" w:rsidRDefault="004E6B3B" w:rsidP="00755B54">
            <w:pPr>
              <w:spacing w:line="360"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Alfiya Javed Sayyed</w:t>
            </w:r>
          </w:p>
        </w:tc>
      </w:tr>
      <w:tr w:rsidR="004E6B3B" w14:paraId="5A3ED563" w14:textId="77777777" w:rsidTr="00755B5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4C9AC1E4" w14:textId="77777777" w:rsidR="004E6B3B" w:rsidRDefault="004E6B3B" w:rsidP="00755B54">
            <w:pPr>
              <w:spacing w:line="360" w:lineRule="auto"/>
              <w:jc w:val="center"/>
              <w:rPr>
                <w:b w:val="0"/>
                <w:bCs w:val="0"/>
                <w:sz w:val="28"/>
                <w:szCs w:val="28"/>
              </w:rPr>
            </w:pPr>
            <w:r>
              <w:rPr>
                <w:sz w:val="28"/>
                <w:szCs w:val="28"/>
              </w:rPr>
              <w:t>SRN No</w:t>
            </w:r>
          </w:p>
        </w:tc>
        <w:tc>
          <w:tcPr>
            <w:tcW w:w="6785" w:type="dxa"/>
          </w:tcPr>
          <w:p w14:paraId="680D1DD8" w14:textId="77777777" w:rsidR="004E6B3B" w:rsidRDefault="004E6B3B" w:rsidP="00755B54">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202202232</w:t>
            </w:r>
          </w:p>
        </w:tc>
      </w:tr>
      <w:tr w:rsidR="004E6B3B" w14:paraId="1C6DB07D" w14:textId="77777777" w:rsidTr="00755B54">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378D22B6" w14:textId="77777777" w:rsidR="004E6B3B" w:rsidRDefault="004E6B3B" w:rsidP="00755B54">
            <w:pPr>
              <w:spacing w:line="360" w:lineRule="auto"/>
              <w:jc w:val="center"/>
              <w:rPr>
                <w:b w:val="0"/>
                <w:bCs w:val="0"/>
                <w:sz w:val="28"/>
                <w:szCs w:val="28"/>
              </w:rPr>
            </w:pPr>
            <w:r>
              <w:rPr>
                <w:sz w:val="28"/>
                <w:szCs w:val="28"/>
              </w:rPr>
              <w:t>Roll No</w:t>
            </w:r>
          </w:p>
        </w:tc>
        <w:tc>
          <w:tcPr>
            <w:tcW w:w="6785" w:type="dxa"/>
          </w:tcPr>
          <w:p w14:paraId="3C798199" w14:textId="77777777" w:rsidR="004E6B3B" w:rsidRDefault="004E6B3B" w:rsidP="00755B54">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51</w:t>
            </w:r>
          </w:p>
        </w:tc>
      </w:tr>
      <w:tr w:rsidR="004E6B3B" w14:paraId="34C8425B" w14:textId="77777777" w:rsidTr="00755B54">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37186016" w14:textId="77777777" w:rsidR="004E6B3B" w:rsidRDefault="004E6B3B" w:rsidP="00755B54">
            <w:pPr>
              <w:spacing w:line="360" w:lineRule="auto"/>
              <w:jc w:val="center"/>
              <w:rPr>
                <w:b w:val="0"/>
                <w:bCs w:val="0"/>
                <w:sz w:val="28"/>
                <w:szCs w:val="28"/>
              </w:rPr>
            </w:pPr>
            <w:r>
              <w:rPr>
                <w:sz w:val="28"/>
                <w:szCs w:val="28"/>
              </w:rPr>
              <w:t xml:space="preserve">Program </w:t>
            </w:r>
          </w:p>
        </w:tc>
        <w:tc>
          <w:tcPr>
            <w:tcW w:w="6785" w:type="dxa"/>
          </w:tcPr>
          <w:p w14:paraId="3D2AFA11" w14:textId="77777777" w:rsidR="004E6B3B" w:rsidRDefault="004E6B3B" w:rsidP="00755B54">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Computer </w:t>
            </w:r>
            <w:proofErr w:type="spellStart"/>
            <w:r>
              <w:rPr>
                <w:sz w:val="28"/>
                <w:szCs w:val="28"/>
              </w:rPr>
              <w:t>Engg</w:t>
            </w:r>
            <w:proofErr w:type="spellEnd"/>
            <w:r>
              <w:rPr>
                <w:sz w:val="28"/>
                <w:szCs w:val="28"/>
              </w:rPr>
              <w:t>.</w:t>
            </w:r>
          </w:p>
        </w:tc>
      </w:tr>
      <w:tr w:rsidR="004E6B3B" w14:paraId="6C48AFA9" w14:textId="77777777" w:rsidTr="00755B5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01A67148" w14:textId="77777777" w:rsidR="004E6B3B" w:rsidRDefault="004E6B3B" w:rsidP="00755B54">
            <w:pPr>
              <w:spacing w:line="360" w:lineRule="auto"/>
              <w:jc w:val="center"/>
              <w:rPr>
                <w:b w:val="0"/>
                <w:bCs w:val="0"/>
                <w:sz w:val="28"/>
                <w:szCs w:val="28"/>
              </w:rPr>
            </w:pPr>
            <w:r>
              <w:rPr>
                <w:sz w:val="28"/>
                <w:szCs w:val="28"/>
              </w:rPr>
              <w:t>Year</w:t>
            </w:r>
          </w:p>
        </w:tc>
        <w:tc>
          <w:tcPr>
            <w:tcW w:w="6785" w:type="dxa"/>
          </w:tcPr>
          <w:p w14:paraId="695490EC" w14:textId="77777777" w:rsidR="004E6B3B" w:rsidRDefault="004E6B3B" w:rsidP="00755B54">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Third Year</w:t>
            </w:r>
          </w:p>
        </w:tc>
      </w:tr>
      <w:tr w:rsidR="004E6B3B" w14:paraId="0C425EF8" w14:textId="77777777" w:rsidTr="00755B5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3B87CA59" w14:textId="77777777" w:rsidR="004E6B3B" w:rsidRDefault="004E6B3B" w:rsidP="00755B54">
            <w:pPr>
              <w:spacing w:line="360" w:lineRule="auto"/>
              <w:jc w:val="center"/>
              <w:rPr>
                <w:b w:val="0"/>
                <w:bCs w:val="0"/>
                <w:sz w:val="28"/>
                <w:szCs w:val="28"/>
              </w:rPr>
            </w:pPr>
            <w:r>
              <w:rPr>
                <w:sz w:val="28"/>
                <w:szCs w:val="28"/>
              </w:rPr>
              <w:t>Division</w:t>
            </w:r>
          </w:p>
        </w:tc>
        <w:tc>
          <w:tcPr>
            <w:tcW w:w="6785" w:type="dxa"/>
          </w:tcPr>
          <w:p w14:paraId="636A9E28" w14:textId="77777777" w:rsidR="004E6B3B" w:rsidRDefault="004E6B3B" w:rsidP="00755B54">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w:t>
            </w:r>
          </w:p>
        </w:tc>
      </w:tr>
      <w:tr w:rsidR="004E6B3B" w14:paraId="4B2BF3A9" w14:textId="77777777" w:rsidTr="00755B5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6941FBED" w14:textId="77777777" w:rsidR="004E6B3B" w:rsidRDefault="004E6B3B" w:rsidP="00755B54">
            <w:pPr>
              <w:spacing w:line="360" w:lineRule="auto"/>
              <w:jc w:val="center"/>
              <w:rPr>
                <w:b w:val="0"/>
                <w:bCs w:val="0"/>
                <w:sz w:val="28"/>
                <w:szCs w:val="28"/>
              </w:rPr>
            </w:pPr>
            <w:r>
              <w:rPr>
                <w:sz w:val="28"/>
                <w:szCs w:val="28"/>
              </w:rPr>
              <w:t>Subject</w:t>
            </w:r>
          </w:p>
        </w:tc>
        <w:tc>
          <w:tcPr>
            <w:tcW w:w="6785" w:type="dxa"/>
          </w:tcPr>
          <w:p w14:paraId="236A96E7" w14:textId="28676D0C" w:rsidR="004E6B3B" w:rsidRDefault="00AF2BBD" w:rsidP="00755B54">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bookmarkStart w:id="0" w:name="_Hlk177844000"/>
            <w:r>
              <w:rPr>
                <w:sz w:val="28"/>
                <w:szCs w:val="28"/>
              </w:rPr>
              <w:t>Project Management</w:t>
            </w:r>
            <w:bookmarkEnd w:id="0"/>
          </w:p>
        </w:tc>
      </w:tr>
      <w:tr w:rsidR="004E6B3B" w14:paraId="7095D2C9" w14:textId="77777777" w:rsidTr="00755B5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702F68C4" w14:textId="4E77B8C0" w:rsidR="004E6B3B" w:rsidRDefault="00807E4F" w:rsidP="00755B54">
            <w:pPr>
              <w:spacing w:line="360" w:lineRule="auto"/>
              <w:jc w:val="center"/>
              <w:rPr>
                <w:b w:val="0"/>
                <w:bCs w:val="0"/>
                <w:sz w:val="28"/>
                <w:szCs w:val="28"/>
              </w:rPr>
            </w:pPr>
            <w:r>
              <w:rPr>
                <w:sz w:val="28"/>
                <w:szCs w:val="28"/>
              </w:rPr>
              <w:t>C2P2</w:t>
            </w:r>
          </w:p>
        </w:tc>
        <w:tc>
          <w:tcPr>
            <w:tcW w:w="6785" w:type="dxa"/>
          </w:tcPr>
          <w:p w14:paraId="65D32741" w14:textId="61F78FB7" w:rsidR="004E6B3B" w:rsidRDefault="00807E4F" w:rsidP="00755B54">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r>
    </w:tbl>
    <w:p w14:paraId="3EC4519F" w14:textId="77777777" w:rsidR="004E6B3B" w:rsidRDefault="004E6B3B" w:rsidP="004E6B3B">
      <w:pPr>
        <w:spacing w:line="360" w:lineRule="auto"/>
      </w:pPr>
    </w:p>
    <w:p w14:paraId="0C7C0A1F" w14:textId="77777777" w:rsidR="004E6B3B" w:rsidRDefault="004E6B3B" w:rsidP="004E6B3B">
      <w:pPr>
        <w:spacing w:line="360" w:lineRule="auto"/>
      </w:pPr>
    </w:p>
    <w:p w14:paraId="0D9CF412" w14:textId="77777777" w:rsidR="004E6B3B" w:rsidRDefault="004E6B3B" w:rsidP="004E6B3B">
      <w:pPr>
        <w:spacing w:line="360" w:lineRule="auto"/>
      </w:pPr>
    </w:p>
    <w:p w14:paraId="594C21D7" w14:textId="77777777" w:rsidR="004E6B3B" w:rsidRDefault="004E6B3B" w:rsidP="004E6B3B">
      <w:pPr>
        <w:spacing w:line="360" w:lineRule="auto"/>
      </w:pPr>
    </w:p>
    <w:p w14:paraId="58BB2400" w14:textId="77777777" w:rsidR="004E6B3B" w:rsidRDefault="004E6B3B" w:rsidP="004E6B3B">
      <w:pPr>
        <w:spacing w:line="360" w:lineRule="auto"/>
      </w:pPr>
    </w:p>
    <w:p w14:paraId="1E60E73F" w14:textId="77777777" w:rsidR="004E6B3B" w:rsidRDefault="004E6B3B" w:rsidP="004E6B3B">
      <w:pPr>
        <w:spacing w:line="360" w:lineRule="auto"/>
      </w:pPr>
    </w:p>
    <w:p w14:paraId="06942E29" w14:textId="77777777" w:rsidR="004E6B3B" w:rsidRDefault="004E6B3B" w:rsidP="004E6B3B">
      <w:pPr>
        <w:spacing w:line="360" w:lineRule="auto"/>
      </w:pPr>
    </w:p>
    <w:p w14:paraId="7DBB9F4D" w14:textId="77777777" w:rsidR="004E6B3B" w:rsidRDefault="004E6B3B" w:rsidP="004E6B3B">
      <w:pPr>
        <w:spacing w:line="360" w:lineRule="auto"/>
      </w:pPr>
    </w:p>
    <w:p w14:paraId="21DB46F5" w14:textId="3D599699" w:rsidR="004E6B3B" w:rsidRDefault="00510CC7" w:rsidP="004E6B3B">
      <w:pPr>
        <w:spacing w:line="360" w:lineRule="auto"/>
      </w:pPr>
      <w:r>
        <w:rPr>
          <w:noProof/>
          <w:lang w:val="en-US"/>
        </w:rPr>
        <w:lastRenderedPageBreak/>
        <mc:AlternateContent>
          <mc:Choice Requires="wps">
            <w:drawing>
              <wp:anchor distT="0" distB="0" distL="114300" distR="114300" simplePos="0" relativeHeight="251658240" behindDoc="0" locked="0" layoutInCell="1" allowOverlap="1" wp14:anchorId="6D610175" wp14:editId="30F32D72">
                <wp:simplePos x="0" y="0"/>
                <wp:positionH relativeFrom="page">
                  <wp:align>center</wp:align>
                </wp:positionH>
                <wp:positionV relativeFrom="paragraph">
                  <wp:posOffset>215900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4A59445" w14:textId="77777777" w:rsidR="005A0DB2" w:rsidRDefault="00AA32F4" w:rsidP="005A0DB2">
                            <w:pPr>
                              <w:spacing w:line="360" w:lineRule="auto"/>
                              <w:jc w:val="center"/>
                              <w:rPr>
                                <w:sz w:val="32"/>
                                <w:szCs w:val="32"/>
                              </w:rPr>
                            </w:pPr>
                            <w:r>
                              <w:rPr>
                                <w:sz w:val="32"/>
                                <w:szCs w:val="32"/>
                              </w:rPr>
                              <w:t>Project Management C2P2 1</w:t>
                            </w:r>
                          </w:p>
                          <w:p w14:paraId="5F46A33F" w14:textId="4F35F9DA" w:rsidR="005A0DB2" w:rsidRPr="00963B69" w:rsidRDefault="005A0DB2" w:rsidP="005A0DB2">
                            <w:pPr>
                              <w:spacing w:line="360" w:lineRule="auto"/>
                              <w:jc w:val="center"/>
                              <w:rPr>
                                <w:rFonts w:ascii="Times New Roman" w:hAnsi="Times New Roman" w:cs="Times New Roman"/>
                                <w:b/>
                                <w:bCs/>
                                <w:sz w:val="26"/>
                                <w:szCs w:val="26"/>
                                <w:u w:val="single"/>
                              </w:rPr>
                            </w:pPr>
                            <w:r w:rsidRPr="00963B69">
                              <w:rPr>
                                <w:rFonts w:ascii="Times New Roman" w:hAnsi="Times New Roman" w:cs="Times New Roman"/>
                                <w:sz w:val="26"/>
                                <w:szCs w:val="26"/>
                              </w:rPr>
                              <w:t>Stakeholder Management Plan for Smart City Construction</w:t>
                            </w:r>
                          </w:p>
                          <w:p w14:paraId="0E3BDB1A" w14:textId="33F18D91" w:rsidR="004E6B3B" w:rsidRDefault="004E6B3B" w:rsidP="00AA32F4">
                            <w:pPr>
                              <w:pStyle w:val="NormalWeb"/>
                              <w:spacing w:before="0" w:beforeAutospacing="0" w:after="240" w:afterAutospacing="0"/>
                              <w:jc w:val="center"/>
                              <w:rPr>
                                <w:sz w:val="32"/>
                                <w:szCs w:val="32"/>
                              </w:rPr>
                            </w:pPr>
                          </w:p>
                          <w:p w14:paraId="1752D1C8" w14:textId="77777777" w:rsidR="005A0DB2" w:rsidRDefault="005A0DB2" w:rsidP="00AA32F4">
                            <w:pPr>
                              <w:pStyle w:val="NormalWeb"/>
                              <w:spacing w:before="0" w:beforeAutospacing="0" w:after="240" w:afterAutospacing="0"/>
                              <w:jc w:val="center"/>
                              <w:rPr>
                                <w:sz w:val="32"/>
                                <w:szCs w:val="32"/>
                              </w:rPr>
                            </w:pPr>
                          </w:p>
                          <w:p w14:paraId="0D6FC520" w14:textId="77777777" w:rsidR="005A0DB2" w:rsidRDefault="005A0DB2" w:rsidP="00AA32F4">
                            <w:pPr>
                              <w:pStyle w:val="NormalWeb"/>
                              <w:spacing w:before="0" w:beforeAutospacing="0" w:after="240" w:afterAutospacing="0"/>
                              <w:jc w:val="center"/>
                              <w:rPr>
                                <w:sz w:val="32"/>
                                <w:szCs w:val="32"/>
                              </w:rPr>
                            </w:pPr>
                          </w:p>
                          <w:p w14:paraId="16C86C9D" w14:textId="77777777" w:rsidR="00AA32F4" w:rsidRPr="0090680A" w:rsidRDefault="00AA32F4" w:rsidP="00AA32F4">
                            <w:pPr>
                              <w:pStyle w:val="NormalWeb"/>
                              <w:spacing w:before="0" w:beforeAutospacing="0" w:after="240" w:afterAutospacing="0"/>
                              <w:rPr>
                                <w:ins w:id="1" w:author="sayyedalfiya212@gmail.com" w:date="2024-09-11T11:34:00Z" w16du:dateUtc="2024-09-11T06:04:00Z"/>
                                <w:bCs/>
                              </w:rPr>
                            </w:pPr>
                          </w:p>
                          <w:p w14:paraId="29513170" w14:textId="1BB57324" w:rsidR="004E6B3B" w:rsidRDefault="004E6B3B" w:rsidP="004E6B3B">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D610175" id="Rectangle: Rounded Corners 2" o:spid="_x0000_s1026" style="position:absolute;margin-left:0;margin-top:17pt;width:496.8pt;height:34.2pt;z-index:251658240;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" fillcolor="#bcd190 [2166]" strokecolor="#9bbb59 [3206]" strokeweight=".5pt">
                <v:fill color2="#adc878 [2614]" rotate="t" colors="0 #cadbaf;.5 #c1d4a1;1 #b9d091" focus="100%" type="gradient">
                  <o:fill v:ext="view" type="gradientUnscaled"/>
                </v:fill>
                <v:stroke joinstyle="miter"/>
                <v:textbox>
                  <w:txbxContent>
                    <w:p w14:paraId="34A59445" w14:textId="77777777" w:rsidR="005A0DB2" w:rsidRDefault="00AA32F4" w:rsidP="005A0DB2">
                      <w:pPr>
                        <w:spacing w:line="360" w:lineRule="auto"/>
                        <w:jc w:val="center"/>
                        <w:rPr>
                          <w:sz w:val="32"/>
                          <w:szCs w:val="32"/>
                        </w:rPr>
                      </w:pPr>
                      <w:r>
                        <w:rPr>
                          <w:sz w:val="32"/>
                          <w:szCs w:val="32"/>
                        </w:rPr>
                        <w:t>Project Management C2P2 1</w:t>
                      </w:r>
                    </w:p>
                    <w:p w14:paraId="5F46A33F" w14:textId="4F35F9DA" w:rsidR="005A0DB2" w:rsidRPr="00963B69" w:rsidRDefault="005A0DB2" w:rsidP="005A0DB2">
                      <w:pPr>
                        <w:spacing w:line="360" w:lineRule="auto"/>
                        <w:jc w:val="center"/>
                        <w:rPr>
                          <w:rFonts w:ascii="Times New Roman" w:hAnsi="Times New Roman" w:cs="Times New Roman"/>
                          <w:b/>
                          <w:bCs/>
                          <w:sz w:val="26"/>
                          <w:szCs w:val="26"/>
                          <w:u w:val="single"/>
                        </w:rPr>
                      </w:pPr>
                      <w:r w:rsidRPr="00963B69">
                        <w:rPr>
                          <w:rFonts w:ascii="Times New Roman" w:hAnsi="Times New Roman" w:cs="Times New Roman"/>
                          <w:sz w:val="26"/>
                          <w:szCs w:val="26"/>
                        </w:rPr>
                        <w:t>Stakeholder Management Plan for Smart City Construction</w:t>
                      </w:r>
                    </w:p>
                    <w:p w14:paraId="0E3BDB1A" w14:textId="33F18D91" w:rsidR="004E6B3B" w:rsidRDefault="004E6B3B" w:rsidP="00AA32F4">
                      <w:pPr>
                        <w:pStyle w:val="NormalWeb"/>
                        <w:spacing w:before="0" w:beforeAutospacing="0" w:after="240" w:afterAutospacing="0"/>
                        <w:jc w:val="center"/>
                        <w:rPr>
                          <w:sz w:val="32"/>
                          <w:szCs w:val="32"/>
                        </w:rPr>
                      </w:pPr>
                    </w:p>
                    <w:p w14:paraId="1752D1C8" w14:textId="77777777" w:rsidR="005A0DB2" w:rsidRDefault="005A0DB2" w:rsidP="00AA32F4">
                      <w:pPr>
                        <w:pStyle w:val="NormalWeb"/>
                        <w:spacing w:before="0" w:beforeAutospacing="0" w:after="240" w:afterAutospacing="0"/>
                        <w:jc w:val="center"/>
                        <w:rPr>
                          <w:sz w:val="32"/>
                          <w:szCs w:val="32"/>
                        </w:rPr>
                      </w:pPr>
                    </w:p>
                    <w:p w14:paraId="0D6FC520" w14:textId="77777777" w:rsidR="005A0DB2" w:rsidRDefault="005A0DB2" w:rsidP="00AA32F4">
                      <w:pPr>
                        <w:pStyle w:val="NormalWeb"/>
                        <w:spacing w:before="0" w:beforeAutospacing="0" w:after="240" w:afterAutospacing="0"/>
                        <w:jc w:val="center"/>
                        <w:rPr>
                          <w:sz w:val="32"/>
                          <w:szCs w:val="32"/>
                        </w:rPr>
                      </w:pPr>
                    </w:p>
                    <w:p w14:paraId="16C86C9D" w14:textId="77777777" w:rsidR="00AA32F4" w:rsidRPr="0090680A" w:rsidRDefault="00AA32F4" w:rsidP="00AA32F4">
                      <w:pPr>
                        <w:pStyle w:val="NormalWeb"/>
                        <w:spacing w:before="0" w:beforeAutospacing="0" w:after="240" w:afterAutospacing="0"/>
                        <w:rPr>
                          <w:ins w:id="2" w:author="sayyedalfiya212@gmail.com" w:date="2024-09-11T11:34:00Z" w16du:dateUtc="2024-09-11T06:04:00Z"/>
                          <w:bCs/>
                        </w:rPr>
                      </w:pPr>
                    </w:p>
                    <w:p w14:paraId="29513170" w14:textId="1BB57324" w:rsidR="004E6B3B" w:rsidRDefault="004E6B3B" w:rsidP="004E6B3B">
                      <w:pPr>
                        <w:jc w:val="center"/>
                        <w:rPr>
                          <w:rFonts w:ascii="Times New Roman" w:hAnsi="Times New Roman" w:cs="Times New Roman"/>
                          <w:sz w:val="32"/>
                          <w:szCs w:val="32"/>
                        </w:rPr>
                      </w:pPr>
                    </w:p>
                  </w:txbxContent>
                </v:textbox>
                <w10:wrap anchorx="page"/>
              </v:roundrect>
            </w:pict>
          </mc:Fallback>
        </mc:AlternateContent>
      </w:r>
    </w:p>
    <w:p w14:paraId="743DF3C0" w14:textId="76DF5036" w:rsidR="004E6B3B" w:rsidRDefault="004E6B3B" w:rsidP="004E6B3B">
      <w:pPr>
        <w:spacing w:line="360" w:lineRule="auto"/>
      </w:pPr>
    </w:p>
    <w:p w14:paraId="07BD0949" w14:textId="334EF56E" w:rsidR="004E6B3B" w:rsidRDefault="004E6B3B" w:rsidP="004E6B3B">
      <w:pPr>
        <w:spacing w:line="360" w:lineRule="auto"/>
      </w:pPr>
    </w:p>
    <w:p w14:paraId="01B1E6A6" w14:textId="77777777" w:rsidR="00A85BBA" w:rsidRDefault="00A85BBA" w:rsidP="00250AEA">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1.Title Page</w:t>
      </w:r>
    </w:p>
    <w:p w14:paraId="4E98C55F" w14:textId="0EFFAD8E" w:rsidR="00DD6B42" w:rsidRPr="00963B69" w:rsidRDefault="00DD6B42" w:rsidP="00250AEA">
      <w:pPr>
        <w:spacing w:line="360" w:lineRule="auto"/>
        <w:rPr>
          <w:rFonts w:ascii="Times New Roman" w:hAnsi="Times New Roman" w:cs="Times New Roman"/>
          <w:b/>
          <w:bCs/>
          <w:sz w:val="26"/>
          <w:szCs w:val="26"/>
          <w:u w:val="single"/>
        </w:rPr>
      </w:pPr>
      <w:r w:rsidRPr="007E6FE5">
        <w:rPr>
          <w:rFonts w:ascii="Times New Roman" w:hAnsi="Times New Roman" w:cs="Times New Roman"/>
          <w:b/>
          <w:bCs/>
          <w:sz w:val="26"/>
          <w:szCs w:val="26"/>
        </w:rPr>
        <w:t>Project Title:</w:t>
      </w:r>
      <w:r w:rsidRPr="00963B69">
        <w:rPr>
          <w:rFonts w:ascii="Times New Roman" w:hAnsi="Times New Roman" w:cs="Times New Roman"/>
          <w:sz w:val="26"/>
          <w:szCs w:val="26"/>
        </w:rPr>
        <w:t xml:space="preserve"> Stakeholder Management Plan for Smart City Construction</w:t>
      </w:r>
    </w:p>
    <w:p w14:paraId="46336D99" w14:textId="45211365" w:rsidR="00DD6B42" w:rsidRPr="00963B69" w:rsidRDefault="00DD6B42" w:rsidP="00250AEA">
      <w:pPr>
        <w:spacing w:line="360" w:lineRule="auto"/>
        <w:rPr>
          <w:rFonts w:ascii="Times New Roman" w:hAnsi="Times New Roman" w:cs="Times New Roman"/>
          <w:sz w:val="26"/>
          <w:szCs w:val="26"/>
        </w:rPr>
      </w:pPr>
      <w:r w:rsidRPr="007E6FE5">
        <w:rPr>
          <w:rFonts w:ascii="Times New Roman" w:hAnsi="Times New Roman" w:cs="Times New Roman"/>
          <w:b/>
          <w:bCs/>
          <w:sz w:val="26"/>
          <w:szCs w:val="26"/>
        </w:rPr>
        <w:t>Author Name:</w:t>
      </w:r>
      <w:r w:rsidRPr="00963B69">
        <w:rPr>
          <w:rFonts w:ascii="Times New Roman" w:hAnsi="Times New Roman" w:cs="Times New Roman"/>
          <w:sz w:val="26"/>
          <w:szCs w:val="26"/>
        </w:rPr>
        <w:t xml:space="preserve"> Alfiya Javed Sayyed</w:t>
      </w:r>
    </w:p>
    <w:p w14:paraId="7203AB99" w14:textId="48801DEB" w:rsidR="00DD6B42" w:rsidRPr="00963B69" w:rsidRDefault="00DD6B42" w:rsidP="00250AEA">
      <w:pPr>
        <w:spacing w:line="360" w:lineRule="auto"/>
        <w:rPr>
          <w:rFonts w:ascii="Times New Roman" w:hAnsi="Times New Roman" w:cs="Times New Roman"/>
          <w:sz w:val="26"/>
          <w:szCs w:val="26"/>
        </w:rPr>
      </w:pPr>
      <w:r w:rsidRPr="007E6FE5">
        <w:rPr>
          <w:rFonts w:ascii="Times New Roman" w:hAnsi="Times New Roman" w:cs="Times New Roman"/>
          <w:b/>
          <w:bCs/>
          <w:sz w:val="26"/>
          <w:szCs w:val="26"/>
        </w:rPr>
        <w:t xml:space="preserve">Organization/Institution: </w:t>
      </w:r>
      <w:r w:rsidRPr="00963B69">
        <w:rPr>
          <w:rFonts w:ascii="Times New Roman" w:hAnsi="Times New Roman" w:cs="Times New Roman"/>
          <w:sz w:val="26"/>
          <w:szCs w:val="26"/>
        </w:rPr>
        <w:t>Vishwakarma University</w:t>
      </w:r>
    </w:p>
    <w:p w14:paraId="42E89D1A" w14:textId="582B8067" w:rsidR="00DD6B42" w:rsidRPr="007E6FE5" w:rsidRDefault="00DD6B42" w:rsidP="00250AEA">
      <w:pPr>
        <w:spacing w:line="360" w:lineRule="auto"/>
        <w:rPr>
          <w:rFonts w:ascii="Times New Roman" w:hAnsi="Times New Roman" w:cs="Times New Roman"/>
          <w:b/>
          <w:bCs/>
          <w:sz w:val="26"/>
          <w:szCs w:val="26"/>
        </w:rPr>
      </w:pPr>
      <w:r w:rsidRPr="007E6FE5">
        <w:rPr>
          <w:rFonts w:ascii="Times New Roman" w:hAnsi="Times New Roman" w:cs="Times New Roman"/>
          <w:b/>
          <w:bCs/>
          <w:sz w:val="26"/>
          <w:szCs w:val="26"/>
        </w:rPr>
        <w:t>Date of Submission:</w:t>
      </w:r>
    </w:p>
    <w:p w14:paraId="0C48D3CC" w14:textId="77777777" w:rsidR="00250AEA" w:rsidRDefault="00250AEA" w:rsidP="00DD6B42">
      <w:pPr>
        <w:spacing w:line="360" w:lineRule="auto"/>
        <w:rPr>
          <w:rFonts w:ascii="Times New Roman" w:hAnsi="Times New Roman" w:cs="Times New Roman"/>
          <w:b/>
          <w:bCs/>
          <w:sz w:val="28"/>
          <w:szCs w:val="28"/>
          <w:u w:val="single"/>
          <w:lang w:val="en"/>
        </w:rPr>
      </w:pPr>
    </w:p>
    <w:p w14:paraId="1E51BA09" w14:textId="37483EE5" w:rsidR="0041088C" w:rsidRPr="00963B69" w:rsidRDefault="00963B69" w:rsidP="00DD6B42">
      <w:pPr>
        <w:spacing w:line="360" w:lineRule="auto"/>
        <w:rPr>
          <w:rFonts w:ascii="Times New Roman" w:hAnsi="Times New Roman" w:cs="Times New Roman"/>
          <w:b/>
          <w:bCs/>
          <w:sz w:val="26"/>
          <w:szCs w:val="26"/>
          <w:u w:val="single"/>
          <w:lang w:val="en"/>
        </w:rPr>
      </w:pPr>
      <w:r w:rsidRPr="00963B69">
        <w:rPr>
          <w:rFonts w:ascii="Times New Roman" w:hAnsi="Times New Roman" w:cs="Times New Roman"/>
          <w:b/>
          <w:bCs/>
          <w:sz w:val="26"/>
          <w:szCs w:val="26"/>
          <w:u w:val="single"/>
          <w:lang w:val="en"/>
        </w:rPr>
        <w:t>2.</w:t>
      </w:r>
      <w:r w:rsidR="00250AEA" w:rsidRPr="00963B69">
        <w:rPr>
          <w:rFonts w:ascii="Times New Roman" w:hAnsi="Times New Roman" w:cs="Times New Roman"/>
          <w:b/>
          <w:bCs/>
          <w:sz w:val="26"/>
          <w:szCs w:val="26"/>
          <w:u w:val="single"/>
          <w:lang w:val="en"/>
        </w:rPr>
        <w:t>Executive Summary/Abstract</w:t>
      </w:r>
      <w:r w:rsidR="0041088C" w:rsidRPr="0041088C">
        <w:rPr>
          <w:rFonts w:ascii="Times New Roman" w:hAnsi="Times New Roman" w:cs="Times New Roman"/>
          <w:b/>
          <w:bCs/>
          <w:sz w:val="26"/>
          <w:szCs w:val="26"/>
          <w:u w:val="single"/>
          <w:lang w:val="en"/>
        </w:rPr>
        <w:t>:</w:t>
      </w:r>
    </w:p>
    <w:p w14:paraId="672AFFC3" w14:textId="77777777" w:rsidR="000321AE" w:rsidRDefault="00A85BBA" w:rsidP="004E6B3B">
      <w:pPr>
        <w:spacing w:line="360" w:lineRule="auto"/>
        <w:rPr>
          <w:rFonts w:ascii="Times New Roman" w:hAnsi="Times New Roman" w:cs="Times New Roman"/>
          <w:sz w:val="24"/>
          <w:szCs w:val="24"/>
        </w:rPr>
      </w:pPr>
      <w:r w:rsidRPr="00A85BBA">
        <w:rPr>
          <w:rFonts w:ascii="Times New Roman" w:hAnsi="Times New Roman" w:cs="Times New Roman"/>
          <w:sz w:val="24"/>
          <w:szCs w:val="24"/>
        </w:rPr>
        <w:t>The Stakeholder Management Plan for the smart city construction project aims to systematically engage and address the diverse interests of stakeholders, including government entities, residents, businesses, and NGOs. The primary objectives are to ensure effective communication, gather stakeholder feedback, and align project goals with community needs, ultimately fostering a collaborative environment for sustainable urban development.</w:t>
      </w:r>
    </w:p>
    <w:p w14:paraId="7A9E0D8C" w14:textId="0F220B2C" w:rsidR="00A85BBA" w:rsidRPr="000321AE" w:rsidRDefault="000321AE" w:rsidP="004E6B3B">
      <w:pPr>
        <w:spacing w:line="360" w:lineRule="auto"/>
        <w:rPr>
          <w:rFonts w:ascii="Times New Roman" w:hAnsi="Times New Roman" w:cs="Times New Roman"/>
          <w:sz w:val="24"/>
          <w:szCs w:val="24"/>
        </w:rPr>
      </w:pPr>
      <w:r w:rsidRPr="000321AE">
        <w:rPr>
          <w:rFonts w:ascii="Times New Roman" w:hAnsi="Times New Roman" w:cs="Times New Roman"/>
          <w:sz w:val="24"/>
          <w:szCs w:val="24"/>
        </w:rPr>
        <w:t>This project is expected to result in a more engaged stakeholder community, ensuring that their needs and feedback are incorporated into the development of the smart city, leading to sustainable urban development and higher citizen satisfaction</w:t>
      </w:r>
      <w:r>
        <w:rPr>
          <w:rFonts w:ascii="Times New Roman" w:hAnsi="Times New Roman" w:cs="Times New Roman"/>
          <w:sz w:val="24"/>
          <w:szCs w:val="24"/>
        </w:rPr>
        <w:t>.</w:t>
      </w:r>
    </w:p>
    <w:p w14:paraId="4BE66225" w14:textId="77777777" w:rsidR="001A3969" w:rsidRDefault="001A3969" w:rsidP="004E6B3B">
      <w:pPr>
        <w:spacing w:line="360" w:lineRule="auto"/>
        <w:rPr>
          <w:rFonts w:ascii="Times New Roman" w:hAnsi="Times New Roman" w:cs="Times New Roman"/>
          <w:b/>
          <w:bCs/>
          <w:sz w:val="28"/>
          <w:szCs w:val="28"/>
          <w:u w:val="single"/>
        </w:rPr>
      </w:pPr>
    </w:p>
    <w:p w14:paraId="10AF29C3" w14:textId="7937B0DC" w:rsidR="00373685" w:rsidRDefault="001A3969" w:rsidP="004E6B3B">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1A3969">
        <w:rPr>
          <w:rFonts w:ascii="Times New Roman" w:hAnsi="Times New Roman" w:cs="Times New Roman"/>
          <w:b/>
          <w:bCs/>
          <w:sz w:val="26"/>
          <w:szCs w:val="26"/>
          <w:u w:val="single"/>
        </w:rPr>
        <w:t>Introduction</w:t>
      </w:r>
      <w:r w:rsidR="00373685" w:rsidRPr="00373685">
        <w:rPr>
          <w:rFonts w:ascii="Times New Roman" w:hAnsi="Times New Roman" w:cs="Times New Roman"/>
          <w:b/>
          <w:bCs/>
          <w:sz w:val="28"/>
          <w:szCs w:val="28"/>
          <w:u w:val="single"/>
        </w:rPr>
        <w:t>:</w:t>
      </w:r>
    </w:p>
    <w:p w14:paraId="1AE17751" w14:textId="514AD16F" w:rsidR="00DD23FA" w:rsidRPr="00DD23FA" w:rsidRDefault="00895457" w:rsidP="00DD23FA">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DD23FA" w:rsidRPr="00DD23FA">
        <w:rPr>
          <w:rFonts w:ascii="Times New Roman" w:hAnsi="Times New Roman" w:cs="Times New Roman"/>
          <w:b/>
          <w:bCs/>
          <w:sz w:val="24"/>
          <w:szCs w:val="24"/>
        </w:rPr>
        <w:t>.1 Background Information</w:t>
      </w:r>
    </w:p>
    <w:p w14:paraId="56AB0F47" w14:textId="77777777" w:rsidR="00DD23FA" w:rsidRPr="00DD23FA" w:rsidRDefault="00DD23FA" w:rsidP="00DD23FA">
      <w:pPr>
        <w:spacing w:line="360" w:lineRule="auto"/>
        <w:rPr>
          <w:rFonts w:ascii="Times New Roman" w:hAnsi="Times New Roman" w:cs="Times New Roman"/>
          <w:sz w:val="24"/>
          <w:szCs w:val="24"/>
        </w:rPr>
      </w:pPr>
      <w:r w:rsidRPr="00DD23FA">
        <w:rPr>
          <w:rFonts w:ascii="Times New Roman" w:hAnsi="Times New Roman" w:cs="Times New Roman"/>
          <w:sz w:val="24"/>
          <w:szCs w:val="24"/>
        </w:rPr>
        <w:t>Urbanization is rapidly transforming cities around the globe, leading to a myriad of challenges that threaten the quality of life for residents. Traffic congestion results in wasted time and increased emissions, while pollution poses serious health risks. Additionally, resource management, particularly regarding water and energy, is becoming increasingly complex due to growing populations and environmental concerns.</w:t>
      </w:r>
    </w:p>
    <w:p w14:paraId="7B76011D" w14:textId="77777777" w:rsidR="00DD23FA" w:rsidRPr="00DD23FA" w:rsidRDefault="00DD23FA" w:rsidP="00DD23FA">
      <w:pPr>
        <w:spacing w:line="360" w:lineRule="auto"/>
        <w:rPr>
          <w:rFonts w:ascii="Times New Roman" w:hAnsi="Times New Roman" w:cs="Times New Roman"/>
          <w:sz w:val="24"/>
          <w:szCs w:val="24"/>
        </w:rPr>
      </w:pPr>
      <w:r w:rsidRPr="00DD23FA">
        <w:rPr>
          <w:rFonts w:ascii="Times New Roman" w:hAnsi="Times New Roman" w:cs="Times New Roman"/>
          <w:sz w:val="24"/>
          <w:szCs w:val="24"/>
        </w:rPr>
        <w:t xml:space="preserve">The smart city initiative emerges as a strategic response to these challenges. By integrating advanced technologies—such as the Internet of Things (IoT), big data analytics, and renewable energy solutions—smart cities aim to enhance urban infrastructure and improve public services. This initiative is not only </w:t>
      </w:r>
      <w:r w:rsidRPr="00DD23FA">
        <w:rPr>
          <w:rFonts w:ascii="Times New Roman" w:hAnsi="Times New Roman" w:cs="Times New Roman"/>
          <w:sz w:val="24"/>
          <w:szCs w:val="24"/>
        </w:rPr>
        <w:lastRenderedPageBreak/>
        <w:t>about deploying technology but also about fostering innovation and community engagement. It encourages residents to actively participate in shaping their urban environment, ensuring that development aligns with their needs and aspirations.</w:t>
      </w:r>
    </w:p>
    <w:p w14:paraId="7915AC12" w14:textId="77777777" w:rsidR="00DD23FA" w:rsidRPr="00DD23FA" w:rsidRDefault="00DD23FA" w:rsidP="00DD23FA">
      <w:pPr>
        <w:spacing w:line="360" w:lineRule="auto"/>
        <w:rPr>
          <w:rFonts w:ascii="Times New Roman" w:hAnsi="Times New Roman" w:cs="Times New Roman"/>
          <w:sz w:val="24"/>
          <w:szCs w:val="24"/>
        </w:rPr>
      </w:pPr>
      <w:r w:rsidRPr="00DD23FA">
        <w:rPr>
          <w:rFonts w:ascii="Times New Roman" w:hAnsi="Times New Roman" w:cs="Times New Roman"/>
          <w:sz w:val="24"/>
          <w:szCs w:val="24"/>
        </w:rPr>
        <w:t>Ultimately, this project serves a dual purpose: it addresses immediate urban issues while laying the groundwork for a sustainable future. By creating smart cities, we can enhance urban resilience, optimize resource use, and improve the overall quality of life for current and future generations.</w:t>
      </w:r>
    </w:p>
    <w:p w14:paraId="4F77162A" w14:textId="77777777" w:rsidR="00DD23FA" w:rsidRPr="00DD23FA" w:rsidRDefault="00000000" w:rsidP="00DD23FA">
      <w:pPr>
        <w:spacing w:line="360" w:lineRule="auto"/>
        <w:rPr>
          <w:rFonts w:ascii="Times New Roman" w:hAnsi="Times New Roman" w:cs="Times New Roman"/>
          <w:b/>
          <w:bCs/>
          <w:sz w:val="24"/>
          <w:szCs w:val="24"/>
        </w:rPr>
      </w:pPr>
      <w:r>
        <w:rPr>
          <w:rFonts w:ascii="Times New Roman" w:hAnsi="Times New Roman" w:cs="Times New Roman"/>
          <w:b/>
          <w:bCs/>
          <w:sz w:val="24"/>
          <w:szCs w:val="24"/>
        </w:rPr>
        <w:pict w14:anchorId="59445E5C">
          <v:rect id="_x0000_i1025" style="width:0;height:1.5pt" o:hralign="center" o:hrstd="t" o:hr="t" fillcolor="#a0a0a0" stroked="f"/>
        </w:pict>
      </w:r>
    </w:p>
    <w:p w14:paraId="269A2B31" w14:textId="576C9D33" w:rsidR="00DD23FA" w:rsidRPr="00DD23FA" w:rsidRDefault="00895457" w:rsidP="00DD23FA">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DD23FA" w:rsidRPr="00DD23FA">
        <w:rPr>
          <w:rFonts w:ascii="Times New Roman" w:hAnsi="Times New Roman" w:cs="Times New Roman"/>
          <w:b/>
          <w:bCs/>
          <w:sz w:val="24"/>
          <w:szCs w:val="24"/>
        </w:rPr>
        <w:t>.2 Objectives of the Project</w:t>
      </w:r>
    </w:p>
    <w:p w14:paraId="0377B9CA" w14:textId="77777777" w:rsidR="00DD23FA" w:rsidRPr="00DD23FA" w:rsidRDefault="00DD23FA" w:rsidP="00DD23FA">
      <w:pPr>
        <w:spacing w:line="360" w:lineRule="auto"/>
        <w:rPr>
          <w:rFonts w:ascii="Times New Roman" w:hAnsi="Times New Roman" w:cs="Times New Roman"/>
          <w:sz w:val="24"/>
          <w:szCs w:val="24"/>
        </w:rPr>
      </w:pPr>
      <w:r w:rsidRPr="00DD23FA">
        <w:rPr>
          <w:rFonts w:ascii="Times New Roman" w:hAnsi="Times New Roman" w:cs="Times New Roman"/>
          <w:sz w:val="24"/>
          <w:szCs w:val="24"/>
        </w:rPr>
        <w:t>The project is designed to achieve several key objectives:</w:t>
      </w:r>
    </w:p>
    <w:p w14:paraId="231F3CB2" w14:textId="77777777" w:rsidR="00DD23FA" w:rsidRPr="00DD23FA" w:rsidRDefault="00DD23FA" w:rsidP="00DD23FA">
      <w:pPr>
        <w:numPr>
          <w:ilvl w:val="0"/>
          <w:numId w:val="16"/>
        </w:numPr>
        <w:spacing w:line="360" w:lineRule="auto"/>
        <w:rPr>
          <w:rFonts w:ascii="Times New Roman" w:hAnsi="Times New Roman" w:cs="Times New Roman"/>
          <w:b/>
          <w:bCs/>
          <w:sz w:val="24"/>
          <w:szCs w:val="24"/>
        </w:rPr>
      </w:pPr>
      <w:r w:rsidRPr="00DD23FA">
        <w:rPr>
          <w:rFonts w:ascii="Times New Roman" w:hAnsi="Times New Roman" w:cs="Times New Roman"/>
          <w:b/>
          <w:bCs/>
          <w:sz w:val="24"/>
          <w:szCs w:val="24"/>
        </w:rPr>
        <w:t>Identify and Categorize Stakeholders:</w:t>
      </w:r>
    </w:p>
    <w:p w14:paraId="006848FE" w14:textId="77777777" w:rsidR="00DD23FA" w:rsidRPr="00DD23FA" w:rsidRDefault="00DD23FA" w:rsidP="00DD23FA">
      <w:pPr>
        <w:numPr>
          <w:ilvl w:val="1"/>
          <w:numId w:val="16"/>
        </w:numPr>
        <w:spacing w:line="360" w:lineRule="auto"/>
        <w:rPr>
          <w:rFonts w:ascii="Times New Roman" w:hAnsi="Times New Roman" w:cs="Times New Roman"/>
          <w:sz w:val="24"/>
          <w:szCs w:val="24"/>
        </w:rPr>
      </w:pPr>
      <w:r w:rsidRPr="00DD23FA">
        <w:rPr>
          <w:rFonts w:ascii="Times New Roman" w:hAnsi="Times New Roman" w:cs="Times New Roman"/>
          <w:sz w:val="24"/>
          <w:szCs w:val="24"/>
        </w:rPr>
        <w:t>Conduct a comprehensive stakeholder analysis to identify all relevant parties, including government agencies, local businesses, community organizations, and residents.</w:t>
      </w:r>
    </w:p>
    <w:p w14:paraId="3BC4E0F6" w14:textId="77777777" w:rsidR="00DD23FA" w:rsidRPr="00DD23FA" w:rsidRDefault="00DD23FA" w:rsidP="00DD23FA">
      <w:pPr>
        <w:numPr>
          <w:ilvl w:val="1"/>
          <w:numId w:val="16"/>
        </w:numPr>
        <w:spacing w:line="360" w:lineRule="auto"/>
        <w:rPr>
          <w:rFonts w:ascii="Times New Roman" w:hAnsi="Times New Roman" w:cs="Times New Roman"/>
          <w:sz w:val="24"/>
          <w:szCs w:val="24"/>
        </w:rPr>
      </w:pPr>
      <w:r w:rsidRPr="00DD23FA">
        <w:rPr>
          <w:rFonts w:ascii="Times New Roman" w:hAnsi="Times New Roman" w:cs="Times New Roman"/>
          <w:sz w:val="24"/>
          <w:szCs w:val="24"/>
        </w:rPr>
        <w:t>Assess their influence and interests to prioritize engagement strategies.</w:t>
      </w:r>
    </w:p>
    <w:p w14:paraId="0AF7090D" w14:textId="77777777" w:rsidR="00DD23FA" w:rsidRPr="00DD23FA" w:rsidRDefault="00DD23FA" w:rsidP="00DD23FA">
      <w:pPr>
        <w:numPr>
          <w:ilvl w:val="0"/>
          <w:numId w:val="16"/>
        </w:numPr>
        <w:spacing w:line="360" w:lineRule="auto"/>
        <w:rPr>
          <w:rFonts w:ascii="Times New Roman" w:hAnsi="Times New Roman" w:cs="Times New Roman"/>
          <w:b/>
          <w:bCs/>
          <w:sz w:val="24"/>
          <w:szCs w:val="24"/>
        </w:rPr>
      </w:pPr>
      <w:r w:rsidRPr="00DD23FA">
        <w:rPr>
          <w:rFonts w:ascii="Times New Roman" w:hAnsi="Times New Roman" w:cs="Times New Roman"/>
          <w:b/>
          <w:bCs/>
          <w:sz w:val="24"/>
          <w:szCs w:val="24"/>
        </w:rPr>
        <w:t>Develop Tailored Communication Strategies:</w:t>
      </w:r>
    </w:p>
    <w:p w14:paraId="4222E4C1" w14:textId="77777777" w:rsidR="00DD23FA" w:rsidRPr="00DD23FA" w:rsidRDefault="00DD23FA" w:rsidP="00DD23FA">
      <w:pPr>
        <w:numPr>
          <w:ilvl w:val="1"/>
          <w:numId w:val="16"/>
        </w:numPr>
        <w:spacing w:line="360" w:lineRule="auto"/>
        <w:rPr>
          <w:rFonts w:ascii="Times New Roman" w:hAnsi="Times New Roman" w:cs="Times New Roman"/>
          <w:sz w:val="24"/>
          <w:szCs w:val="24"/>
        </w:rPr>
      </w:pPr>
      <w:r w:rsidRPr="00DD23FA">
        <w:rPr>
          <w:rFonts w:ascii="Times New Roman" w:hAnsi="Times New Roman" w:cs="Times New Roman"/>
          <w:sz w:val="24"/>
          <w:szCs w:val="24"/>
        </w:rPr>
        <w:t>Create customized communication plans that address the specific needs and concerns of different stakeholder groups.</w:t>
      </w:r>
    </w:p>
    <w:p w14:paraId="4FAEA052" w14:textId="77777777" w:rsidR="00DD23FA" w:rsidRPr="00DD23FA" w:rsidRDefault="00DD23FA" w:rsidP="00DD23FA">
      <w:pPr>
        <w:numPr>
          <w:ilvl w:val="1"/>
          <w:numId w:val="16"/>
        </w:numPr>
        <w:spacing w:line="360" w:lineRule="auto"/>
        <w:rPr>
          <w:rFonts w:ascii="Times New Roman" w:hAnsi="Times New Roman" w:cs="Times New Roman"/>
          <w:sz w:val="24"/>
          <w:szCs w:val="24"/>
        </w:rPr>
      </w:pPr>
      <w:r w:rsidRPr="00DD23FA">
        <w:rPr>
          <w:rFonts w:ascii="Times New Roman" w:hAnsi="Times New Roman" w:cs="Times New Roman"/>
          <w:sz w:val="24"/>
          <w:szCs w:val="24"/>
        </w:rPr>
        <w:t>Implement various communication channels (e.g., social media, public forums, newsletters) to ensure inclusive engagement and information dissemination.</w:t>
      </w:r>
    </w:p>
    <w:p w14:paraId="79494C51" w14:textId="77777777" w:rsidR="00DD23FA" w:rsidRPr="00DD23FA" w:rsidRDefault="00DD23FA" w:rsidP="00DD23FA">
      <w:pPr>
        <w:numPr>
          <w:ilvl w:val="0"/>
          <w:numId w:val="16"/>
        </w:numPr>
        <w:spacing w:line="360" w:lineRule="auto"/>
        <w:rPr>
          <w:rFonts w:ascii="Times New Roman" w:hAnsi="Times New Roman" w:cs="Times New Roman"/>
          <w:b/>
          <w:bCs/>
          <w:sz w:val="24"/>
          <w:szCs w:val="24"/>
        </w:rPr>
      </w:pPr>
      <w:r w:rsidRPr="00DD23FA">
        <w:rPr>
          <w:rFonts w:ascii="Times New Roman" w:hAnsi="Times New Roman" w:cs="Times New Roman"/>
          <w:b/>
          <w:bCs/>
          <w:sz w:val="24"/>
          <w:szCs w:val="24"/>
        </w:rPr>
        <w:t>Foster Collaboration Among Stakeholders:</w:t>
      </w:r>
    </w:p>
    <w:p w14:paraId="0C01BA29" w14:textId="77777777" w:rsidR="00DD23FA" w:rsidRPr="00DD23FA" w:rsidRDefault="00DD23FA" w:rsidP="00DD23FA">
      <w:pPr>
        <w:numPr>
          <w:ilvl w:val="1"/>
          <w:numId w:val="16"/>
        </w:numPr>
        <w:spacing w:line="360" w:lineRule="auto"/>
        <w:rPr>
          <w:rFonts w:ascii="Times New Roman" w:hAnsi="Times New Roman" w:cs="Times New Roman"/>
          <w:sz w:val="24"/>
          <w:szCs w:val="24"/>
        </w:rPr>
      </w:pPr>
      <w:r w:rsidRPr="00DD23FA">
        <w:rPr>
          <w:rFonts w:ascii="Times New Roman" w:hAnsi="Times New Roman" w:cs="Times New Roman"/>
          <w:sz w:val="24"/>
          <w:szCs w:val="24"/>
        </w:rPr>
        <w:t>Organize collaborative workshops and meetings to facilitate dialogue and gather feedback on project objectives.</w:t>
      </w:r>
    </w:p>
    <w:p w14:paraId="394F7EC0" w14:textId="77777777" w:rsidR="00DD23FA" w:rsidRPr="00DD23FA" w:rsidRDefault="00DD23FA" w:rsidP="00DD23FA">
      <w:pPr>
        <w:numPr>
          <w:ilvl w:val="1"/>
          <w:numId w:val="16"/>
        </w:numPr>
        <w:spacing w:line="360" w:lineRule="auto"/>
        <w:rPr>
          <w:rFonts w:ascii="Times New Roman" w:hAnsi="Times New Roman" w:cs="Times New Roman"/>
          <w:sz w:val="24"/>
          <w:szCs w:val="24"/>
        </w:rPr>
      </w:pPr>
      <w:r w:rsidRPr="00DD23FA">
        <w:rPr>
          <w:rFonts w:ascii="Times New Roman" w:hAnsi="Times New Roman" w:cs="Times New Roman"/>
          <w:sz w:val="24"/>
          <w:szCs w:val="24"/>
        </w:rPr>
        <w:t>Establish a stakeholder advisory board to ensure ongoing participation and input throughout the project lifecycle.</w:t>
      </w:r>
    </w:p>
    <w:p w14:paraId="39BE6D02" w14:textId="77777777" w:rsidR="00DD23FA" w:rsidRPr="00DD23FA" w:rsidRDefault="00DD23FA" w:rsidP="00DD23FA">
      <w:pPr>
        <w:numPr>
          <w:ilvl w:val="1"/>
          <w:numId w:val="16"/>
        </w:numPr>
        <w:spacing w:line="360" w:lineRule="auto"/>
        <w:rPr>
          <w:rFonts w:ascii="Times New Roman" w:hAnsi="Times New Roman" w:cs="Times New Roman"/>
          <w:sz w:val="24"/>
          <w:szCs w:val="24"/>
        </w:rPr>
      </w:pPr>
      <w:r w:rsidRPr="00DD23FA">
        <w:rPr>
          <w:rFonts w:ascii="Times New Roman" w:hAnsi="Times New Roman" w:cs="Times New Roman"/>
          <w:sz w:val="24"/>
          <w:szCs w:val="24"/>
        </w:rPr>
        <w:t>Encourage partnerships between public and private sectors to leverage resources and expertise.</w:t>
      </w:r>
    </w:p>
    <w:p w14:paraId="5968B6B9" w14:textId="77777777" w:rsidR="00DD23FA" w:rsidRPr="00DD23FA" w:rsidRDefault="00DD23FA" w:rsidP="00DD23FA">
      <w:pPr>
        <w:spacing w:line="360" w:lineRule="auto"/>
        <w:rPr>
          <w:rFonts w:ascii="Times New Roman" w:hAnsi="Times New Roman" w:cs="Times New Roman"/>
          <w:sz w:val="24"/>
          <w:szCs w:val="24"/>
        </w:rPr>
      </w:pPr>
      <w:r w:rsidRPr="00DD23FA">
        <w:rPr>
          <w:rFonts w:ascii="Times New Roman" w:hAnsi="Times New Roman" w:cs="Times New Roman"/>
          <w:sz w:val="24"/>
          <w:szCs w:val="24"/>
        </w:rPr>
        <w:t>By achieving these objectives, the project aims to build a robust framework for stakeholder engagement, ensuring that the smart city vision aligns with community expectations and maximizes the benefits for all involved.</w:t>
      </w:r>
    </w:p>
    <w:p w14:paraId="2136BE9C" w14:textId="77777777" w:rsidR="00DD23FA" w:rsidRPr="00DD23FA" w:rsidRDefault="00000000" w:rsidP="00DD23FA">
      <w:pPr>
        <w:spacing w:line="360" w:lineRule="auto"/>
        <w:rPr>
          <w:rFonts w:ascii="Times New Roman" w:hAnsi="Times New Roman" w:cs="Times New Roman"/>
          <w:b/>
          <w:bCs/>
          <w:sz w:val="24"/>
          <w:szCs w:val="24"/>
        </w:rPr>
      </w:pPr>
      <w:r>
        <w:rPr>
          <w:rFonts w:ascii="Times New Roman" w:hAnsi="Times New Roman" w:cs="Times New Roman"/>
          <w:b/>
          <w:bCs/>
          <w:sz w:val="24"/>
          <w:szCs w:val="24"/>
        </w:rPr>
        <w:pict w14:anchorId="2EE4CEE2">
          <v:rect id="_x0000_i1026" style="width:0;height:1.5pt" o:hralign="center" o:hrstd="t" o:hr="t" fillcolor="#a0a0a0" stroked="f"/>
        </w:pict>
      </w:r>
    </w:p>
    <w:p w14:paraId="4C3B339F" w14:textId="76341301" w:rsidR="00DD23FA" w:rsidRPr="00DD23FA" w:rsidRDefault="00895457" w:rsidP="00DD23F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00DD23FA" w:rsidRPr="00DD23FA">
        <w:rPr>
          <w:rFonts w:ascii="Times New Roman" w:hAnsi="Times New Roman" w:cs="Times New Roman"/>
          <w:b/>
          <w:bCs/>
          <w:sz w:val="24"/>
          <w:szCs w:val="24"/>
        </w:rPr>
        <w:t>.3 Scope of the Project</w:t>
      </w:r>
    </w:p>
    <w:p w14:paraId="16384982" w14:textId="77777777" w:rsidR="00DD23FA" w:rsidRPr="00DD23FA" w:rsidRDefault="00DD23FA" w:rsidP="00DD23FA">
      <w:pPr>
        <w:spacing w:line="360" w:lineRule="auto"/>
        <w:rPr>
          <w:rFonts w:ascii="Times New Roman" w:hAnsi="Times New Roman" w:cs="Times New Roman"/>
          <w:sz w:val="24"/>
          <w:szCs w:val="24"/>
        </w:rPr>
      </w:pPr>
      <w:r w:rsidRPr="00DD23FA">
        <w:rPr>
          <w:rFonts w:ascii="Times New Roman" w:hAnsi="Times New Roman" w:cs="Times New Roman"/>
          <w:sz w:val="24"/>
          <w:szCs w:val="24"/>
        </w:rPr>
        <w:t>The scope of the stakeholder management plan encompasses several key activities:</w:t>
      </w:r>
    </w:p>
    <w:p w14:paraId="0868C58A" w14:textId="77777777" w:rsidR="00DD23FA" w:rsidRPr="00DD23FA" w:rsidRDefault="00DD23FA" w:rsidP="00DD23FA">
      <w:pPr>
        <w:numPr>
          <w:ilvl w:val="0"/>
          <w:numId w:val="17"/>
        </w:numPr>
        <w:spacing w:line="360" w:lineRule="auto"/>
        <w:rPr>
          <w:rFonts w:ascii="Times New Roman" w:hAnsi="Times New Roman" w:cs="Times New Roman"/>
          <w:b/>
          <w:bCs/>
          <w:sz w:val="24"/>
          <w:szCs w:val="24"/>
        </w:rPr>
      </w:pPr>
      <w:r w:rsidRPr="00DD23FA">
        <w:rPr>
          <w:rFonts w:ascii="Times New Roman" w:hAnsi="Times New Roman" w:cs="Times New Roman"/>
          <w:b/>
          <w:bCs/>
          <w:sz w:val="24"/>
          <w:szCs w:val="24"/>
        </w:rPr>
        <w:t>Engagement Methods:</w:t>
      </w:r>
    </w:p>
    <w:p w14:paraId="366EF349" w14:textId="77777777" w:rsidR="00DD23FA" w:rsidRPr="00DD23FA" w:rsidRDefault="00DD23FA" w:rsidP="00DD23FA">
      <w:pPr>
        <w:numPr>
          <w:ilvl w:val="1"/>
          <w:numId w:val="17"/>
        </w:numPr>
        <w:spacing w:line="360" w:lineRule="auto"/>
        <w:rPr>
          <w:rFonts w:ascii="Times New Roman" w:hAnsi="Times New Roman" w:cs="Times New Roman"/>
          <w:sz w:val="24"/>
          <w:szCs w:val="24"/>
        </w:rPr>
      </w:pPr>
      <w:r w:rsidRPr="00DD23FA">
        <w:rPr>
          <w:rFonts w:ascii="Times New Roman" w:hAnsi="Times New Roman" w:cs="Times New Roman"/>
          <w:sz w:val="24"/>
          <w:szCs w:val="24"/>
        </w:rPr>
        <w:t>Utilize surveys, focus groups, and workshops to gather insights from stakeholders about their needs and expectations.</w:t>
      </w:r>
    </w:p>
    <w:p w14:paraId="5977FB2E" w14:textId="77777777" w:rsidR="00DD23FA" w:rsidRPr="00DD23FA" w:rsidRDefault="00DD23FA" w:rsidP="00DD23FA">
      <w:pPr>
        <w:numPr>
          <w:ilvl w:val="1"/>
          <w:numId w:val="17"/>
        </w:numPr>
        <w:spacing w:line="360" w:lineRule="auto"/>
        <w:rPr>
          <w:rFonts w:ascii="Times New Roman" w:hAnsi="Times New Roman" w:cs="Times New Roman"/>
          <w:sz w:val="24"/>
          <w:szCs w:val="24"/>
        </w:rPr>
      </w:pPr>
      <w:r w:rsidRPr="00DD23FA">
        <w:rPr>
          <w:rFonts w:ascii="Times New Roman" w:hAnsi="Times New Roman" w:cs="Times New Roman"/>
          <w:sz w:val="24"/>
          <w:szCs w:val="24"/>
        </w:rPr>
        <w:t>Conduct interviews with key stakeholders to obtain in-depth perspectives on specific concerns and ideas.</w:t>
      </w:r>
    </w:p>
    <w:p w14:paraId="6AEBEE5F" w14:textId="77777777" w:rsidR="00DD23FA" w:rsidRPr="00DD23FA" w:rsidRDefault="00DD23FA" w:rsidP="00DD23FA">
      <w:pPr>
        <w:numPr>
          <w:ilvl w:val="0"/>
          <w:numId w:val="17"/>
        </w:numPr>
        <w:spacing w:line="360" w:lineRule="auto"/>
        <w:rPr>
          <w:rFonts w:ascii="Times New Roman" w:hAnsi="Times New Roman" w:cs="Times New Roman"/>
          <w:b/>
          <w:bCs/>
          <w:sz w:val="24"/>
          <w:szCs w:val="24"/>
        </w:rPr>
      </w:pPr>
      <w:r w:rsidRPr="00DD23FA">
        <w:rPr>
          <w:rFonts w:ascii="Times New Roman" w:hAnsi="Times New Roman" w:cs="Times New Roman"/>
          <w:b/>
          <w:bCs/>
          <w:sz w:val="24"/>
          <w:szCs w:val="24"/>
        </w:rPr>
        <w:t>Development of Communication Plan:</w:t>
      </w:r>
    </w:p>
    <w:p w14:paraId="7824AA78" w14:textId="77777777" w:rsidR="00DD23FA" w:rsidRPr="00DD23FA" w:rsidRDefault="00DD23FA" w:rsidP="00DD23FA">
      <w:pPr>
        <w:numPr>
          <w:ilvl w:val="1"/>
          <w:numId w:val="17"/>
        </w:numPr>
        <w:spacing w:line="360" w:lineRule="auto"/>
        <w:rPr>
          <w:rFonts w:ascii="Times New Roman" w:hAnsi="Times New Roman" w:cs="Times New Roman"/>
          <w:sz w:val="24"/>
          <w:szCs w:val="24"/>
        </w:rPr>
      </w:pPr>
      <w:r w:rsidRPr="00DD23FA">
        <w:rPr>
          <w:rFonts w:ascii="Times New Roman" w:hAnsi="Times New Roman" w:cs="Times New Roman"/>
          <w:sz w:val="24"/>
          <w:szCs w:val="24"/>
        </w:rPr>
        <w:t>Design a comprehensive communication strategy that outlines key messages, target audiences, and communication methods.</w:t>
      </w:r>
    </w:p>
    <w:p w14:paraId="31ACB674" w14:textId="77777777" w:rsidR="00DD23FA" w:rsidRPr="00DD23FA" w:rsidRDefault="00DD23FA" w:rsidP="00DD23FA">
      <w:pPr>
        <w:numPr>
          <w:ilvl w:val="1"/>
          <w:numId w:val="17"/>
        </w:numPr>
        <w:spacing w:line="360" w:lineRule="auto"/>
        <w:rPr>
          <w:rFonts w:ascii="Times New Roman" w:hAnsi="Times New Roman" w:cs="Times New Roman"/>
          <w:sz w:val="24"/>
          <w:szCs w:val="24"/>
        </w:rPr>
      </w:pPr>
      <w:r w:rsidRPr="00DD23FA">
        <w:rPr>
          <w:rFonts w:ascii="Times New Roman" w:hAnsi="Times New Roman" w:cs="Times New Roman"/>
          <w:sz w:val="24"/>
          <w:szCs w:val="24"/>
        </w:rPr>
        <w:t>Create a timeline for communication activities to ensure timely and relevant information sharing.</w:t>
      </w:r>
    </w:p>
    <w:p w14:paraId="49E05988" w14:textId="77777777" w:rsidR="00DD23FA" w:rsidRPr="00DD23FA" w:rsidRDefault="00DD23FA" w:rsidP="00DD23FA">
      <w:pPr>
        <w:numPr>
          <w:ilvl w:val="0"/>
          <w:numId w:val="17"/>
        </w:numPr>
        <w:spacing w:line="360" w:lineRule="auto"/>
        <w:rPr>
          <w:rFonts w:ascii="Times New Roman" w:hAnsi="Times New Roman" w:cs="Times New Roman"/>
          <w:b/>
          <w:bCs/>
          <w:sz w:val="24"/>
          <w:szCs w:val="24"/>
        </w:rPr>
      </w:pPr>
      <w:r w:rsidRPr="00DD23FA">
        <w:rPr>
          <w:rFonts w:ascii="Times New Roman" w:hAnsi="Times New Roman" w:cs="Times New Roman"/>
          <w:b/>
          <w:bCs/>
          <w:sz w:val="24"/>
          <w:szCs w:val="24"/>
        </w:rPr>
        <w:t>Monitoring and Feedback Mechanisms:</w:t>
      </w:r>
    </w:p>
    <w:p w14:paraId="3ED784A2" w14:textId="77777777" w:rsidR="00DD23FA" w:rsidRPr="00DD23FA" w:rsidRDefault="00DD23FA" w:rsidP="00DD23FA">
      <w:pPr>
        <w:numPr>
          <w:ilvl w:val="1"/>
          <w:numId w:val="17"/>
        </w:numPr>
        <w:spacing w:line="360" w:lineRule="auto"/>
        <w:rPr>
          <w:rFonts w:ascii="Times New Roman" w:hAnsi="Times New Roman" w:cs="Times New Roman"/>
          <w:sz w:val="24"/>
          <w:szCs w:val="24"/>
        </w:rPr>
      </w:pPr>
      <w:r w:rsidRPr="00DD23FA">
        <w:rPr>
          <w:rFonts w:ascii="Times New Roman" w:hAnsi="Times New Roman" w:cs="Times New Roman"/>
          <w:sz w:val="24"/>
          <w:szCs w:val="24"/>
        </w:rPr>
        <w:t>Implement mechanisms for ongoing feedback from stakeholders to continually refine engagement strategies.</w:t>
      </w:r>
    </w:p>
    <w:p w14:paraId="6096F2A1" w14:textId="732C54A9" w:rsidR="00256272" w:rsidRDefault="00DD23FA" w:rsidP="00256272">
      <w:pPr>
        <w:numPr>
          <w:ilvl w:val="1"/>
          <w:numId w:val="17"/>
        </w:numPr>
        <w:spacing w:line="360" w:lineRule="auto"/>
        <w:rPr>
          <w:rFonts w:ascii="Times New Roman" w:hAnsi="Times New Roman" w:cs="Times New Roman"/>
          <w:b/>
          <w:bCs/>
          <w:sz w:val="24"/>
          <w:szCs w:val="24"/>
        </w:rPr>
      </w:pPr>
      <w:r w:rsidRPr="00DD23FA">
        <w:rPr>
          <w:rFonts w:ascii="Times New Roman" w:hAnsi="Times New Roman" w:cs="Times New Roman"/>
          <w:sz w:val="24"/>
          <w:szCs w:val="24"/>
        </w:rPr>
        <w:t>Establish metrics to assess the effectiveness of communication efforts and stakeholder satisfactio</w:t>
      </w:r>
      <w:r>
        <w:rPr>
          <w:rFonts w:ascii="Times New Roman" w:hAnsi="Times New Roman" w:cs="Times New Roman"/>
          <w:sz w:val="24"/>
          <w:szCs w:val="24"/>
        </w:rPr>
        <w:t>n.</w:t>
      </w:r>
    </w:p>
    <w:p w14:paraId="4BDC1BB7" w14:textId="5AAEEF7B" w:rsidR="00256272" w:rsidRPr="00256272" w:rsidRDefault="00256272" w:rsidP="00256272">
      <w:pPr>
        <w:spacing w:line="360" w:lineRule="auto"/>
        <w:rPr>
          <w:rFonts w:ascii="Times New Roman" w:hAnsi="Times New Roman" w:cs="Times New Roman"/>
          <w:b/>
          <w:bCs/>
          <w:sz w:val="24"/>
          <w:szCs w:val="24"/>
        </w:rPr>
      </w:pPr>
      <w:r w:rsidRPr="00256272">
        <w:rPr>
          <w:rFonts w:ascii="Times New Roman" w:hAnsi="Times New Roman" w:cs="Times New Roman"/>
          <w:b/>
          <w:bCs/>
          <w:sz w:val="24"/>
          <w:szCs w:val="24"/>
        </w:rPr>
        <w:t>Example:</w:t>
      </w:r>
    </w:p>
    <w:p w14:paraId="7B876216" w14:textId="25290D4D" w:rsidR="00256272" w:rsidRPr="00DD23FA" w:rsidRDefault="00256272" w:rsidP="00256272">
      <w:pPr>
        <w:spacing w:line="360" w:lineRule="auto"/>
        <w:rPr>
          <w:rFonts w:ascii="Times New Roman" w:hAnsi="Times New Roman" w:cs="Times New Roman"/>
          <w:sz w:val="24"/>
          <w:szCs w:val="24"/>
        </w:rPr>
      </w:pPr>
      <w:r w:rsidRPr="00256272">
        <w:rPr>
          <w:rFonts w:ascii="Times New Roman" w:hAnsi="Times New Roman" w:cs="Times New Roman"/>
          <w:sz w:val="24"/>
          <w:szCs w:val="24"/>
        </w:rPr>
        <w:t>Examples of smart city technologies include intelligent traffic management systems that reduce congestion, smart lighting that adjusts based on human activity, and IoT-based waste management systems for efficient resource allocation.</w:t>
      </w:r>
    </w:p>
    <w:p w14:paraId="67F23449" w14:textId="77777777" w:rsidR="00DD23FA" w:rsidRPr="00DD23FA" w:rsidRDefault="00DD23FA" w:rsidP="00DD23FA">
      <w:pPr>
        <w:spacing w:line="360" w:lineRule="auto"/>
        <w:rPr>
          <w:rFonts w:ascii="Times New Roman" w:hAnsi="Times New Roman" w:cs="Times New Roman"/>
          <w:b/>
          <w:bCs/>
          <w:sz w:val="24"/>
          <w:szCs w:val="24"/>
        </w:rPr>
      </w:pPr>
      <w:r w:rsidRPr="00DD23FA">
        <w:rPr>
          <w:rFonts w:ascii="Times New Roman" w:hAnsi="Times New Roman" w:cs="Times New Roman"/>
          <w:b/>
          <w:bCs/>
          <w:sz w:val="24"/>
          <w:szCs w:val="24"/>
        </w:rPr>
        <w:t>Exclusions:</w:t>
      </w:r>
    </w:p>
    <w:p w14:paraId="51CCB58D" w14:textId="77777777" w:rsidR="00DD23FA" w:rsidRPr="00DD23FA" w:rsidRDefault="00DD23FA" w:rsidP="00DD23FA">
      <w:pPr>
        <w:numPr>
          <w:ilvl w:val="0"/>
          <w:numId w:val="18"/>
        </w:numPr>
        <w:spacing w:line="360" w:lineRule="auto"/>
        <w:rPr>
          <w:rFonts w:ascii="Times New Roman" w:hAnsi="Times New Roman" w:cs="Times New Roman"/>
          <w:sz w:val="24"/>
          <w:szCs w:val="24"/>
        </w:rPr>
      </w:pPr>
      <w:r w:rsidRPr="00DD23FA">
        <w:rPr>
          <w:rFonts w:ascii="Times New Roman" w:hAnsi="Times New Roman" w:cs="Times New Roman"/>
          <w:sz w:val="24"/>
          <w:szCs w:val="24"/>
        </w:rPr>
        <w:t>The project will not cover technical design or engineering details related to the physical construction of the smart city.</w:t>
      </w:r>
    </w:p>
    <w:p w14:paraId="355DC4AE" w14:textId="77777777" w:rsidR="00DD23FA" w:rsidRPr="00DD23FA" w:rsidRDefault="00DD23FA" w:rsidP="00DD23FA">
      <w:pPr>
        <w:numPr>
          <w:ilvl w:val="0"/>
          <w:numId w:val="18"/>
        </w:numPr>
        <w:spacing w:line="360" w:lineRule="auto"/>
        <w:rPr>
          <w:rFonts w:ascii="Times New Roman" w:hAnsi="Times New Roman" w:cs="Times New Roman"/>
          <w:sz w:val="24"/>
          <w:szCs w:val="24"/>
        </w:rPr>
      </w:pPr>
      <w:r w:rsidRPr="00DD23FA">
        <w:rPr>
          <w:rFonts w:ascii="Times New Roman" w:hAnsi="Times New Roman" w:cs="Times New Roman"/>
          <w:sz w:val="24"/>
          <w:szCs w:val="24"/>
        </w:rPr>
        <w:t>Specific implementation plans for technologies and infrastructure developments will also fall outside the stakeholder management scope, as the focus remains on engagement and communication.</w:t>
      </w:r>
    </w:p>
    <w:p w14:paraId="694F149C" w14:textId="77777777" w:rsidR="00DD23FA" w:rsidRPr="00DD23FA" w:rsidRDefault="00DD23FA" w:rsidP="00DD23FA">
      <w:pPr>
        <w:spacing w:line="360" w:lineRule="auto"/>
        <w:rPr>
          <w:rFonts w:ascii="Times New Roman" w:hAnsi="Times New Roman" w:cs="Times New Roman"/>
          <w:sz w:val="24"/>
          <w:szCs w:val="24"/>
        </w:rPr>
      </w:pPr>
      <w:r w:rsidRPr="00DD23FA">
        <w:rPr>
          <w:rFonts w:ascii="Times New Roman" w:hAnsi="Times New Roman" w:cs="Times New Roman"/>
          <w:sz w:val="24"/>
          <w:szCs w:val="24"/>
        </w:rPr>
        <w:t>By clearly defining the scope, the project aims to maintain focus on stakeholder management while enabling the successful execution of the smart city initiative.</w:t>
      </w:r>
    </w:p>
    <w:p w14:paraId="159D7297" w14:textId="77777777" w:rsidR="00DD23FA" w:rsidRPr="00DD23FA" w:rsidRDefault="00DD23FA" w:rsidP="00DD23FA">
      <w:pPr>
        <w:spacing w:line="360" w:lineRule="auto"/>
        <w:rPr>
          <w:rFonts w:ascii="Times New Roman" w:hAnsi="Times New Roman" w:cs="Times New Roman"/>
          <w:b/>
          <w:bCs/>
          <w:sz w:val="24"/>
          <w:szCs w:val="24"/>
        </w:rPr>
      </w:pPr>
    </w:p>
    <w:p w14:paraId="7ABE3344" w14:textId="630B49B7" w:rsidR="0064265E" w:rsidRDefault="00FE6174" w:rsidP="0064265E">
      <w:pPr>
        <w:spacing w:line="360" w:lineRule="auto"/>
        <w:rPr>
          <w:rFonts w:ascii="Times New Roman" w:hAnsi="Times New Roman" w:cs="Times New Roman"/>
          <w:sz w:val="24"/>
          <w:szCs w:val="24"/>
        </w:rPr>
      </w:pPr>
      <w:r>
        <w:rPr>
          <w:rFonts w:ascii="Times New Roman" w:hAnsi="Times New Roman" w:cs="Times New Roman"/>
          <w:b/>
          <w:bCs/>
          <w:sz w:val="28"/>
          <w:szCs w:val="28"/>
          <w:u w:val="single"/>
        </w:rPr>
        <w:t>4.</w:t>
      </w:r>
      <w:r w:rsidR="0066433E" w:rsidRPr="0066433E">
        <w:rPr>
          <w:rFonts w:ascii="Times New Roman" w:hAnsi="Times New Roman" w:cs="Times New Roman"/>
          <w:b/>
          <w:bCs/>
          <w:sz w:val="28"/>
          <w:szCs w:val="28"/>
          <w:u w:val="single"/>
        </w:rPr>
        <w:t>Theoretical Framework</w:t>
      </w:r>
      <w:r w:rsidR="004E6B3B" w:rsidRPr="0066433E">
        <w:rPr>
          <w:rFonts w:ascii="Times New Roman" w:hAnsi="Times New Roman" w:cs="Times New Roman"/>
          <w:b/>
          <w:bCs/>
          <w:sz w:val="28"/>
          <w:szCs w:val="28"/>
          <w:u w:val="single"/>
        </w:rPr>
        <w:t>:</w:t>
      </w:r>
    </w:p>
    <w:p w14:paraId="56242D49" w14:textId="59DA71D5" w:rsidR="0064265E" w:rsidRPr="0064265E" w:rsidRDefault="0064265E" w:rsidP="0064265E">
      <w:pPr>
        <w:spacing w:line="360" w:lineRule="auto"/>
        <w:rPr>
          <w:rFonts w:ascii="Times New Roman" w:hAnsi="Times New Roman" w:cs="Times New Roman"/>
          <w:sz w:val="24"/>
          <w:szCs w:val="24"/>
        </w:rPr>
      </w:pPr>
      <w:r w:rsidRPr="0064265E">
        <w:rPr>
          <w:rFonts w:ascii="Times New Roman" w:hAnsi="Times New Roman" w:cs="Times New Roman"/>
          <w:sz w:val="24"/>
          <w:szCs w:val="24"/>
        </w:rPr>
        <w:t xml:space="preserve">  </w:t>
      </w:r>
      <w:r w:rsidR="00FE6174">
        <w:rPr>
          <w:rFonts w:ascii="Times New Roman" w:hAnsi="Times New Roman" w:cs="Times New Roman"/>
          <w:sz w:val="24"/>
          <w:szCs w:val="24"/>
        </w:rPr>
        <w:t>4.1</w:t>
      </w:r>
      <w:r w:rsidR="0002409C">
        <w:rPr>
          <w:rFonts w:ascii="Times New Roman" w:hAnsi="Times New Roman" w:cs="Times New Roman"/>
          <w:sz w:val="24"/>
          <w:szCs w:val="24"/>
        </w:rPr>
        <w:t xml:space="preserve"> </w:t>
      </w:r>
      <w:r w:rsidRPr="0064265E">
        <w:rPr>
          <w:rFonts w:ascii="Times New Roman" w:hAnsi="Times New Roman" w:cs="Times New Roman"/>
          <w:b/>
          <w:bCs/>
          <w:sz w:val="24"/>
          <w:szCs w:val="24"/>
        </w:rPr>
        <w:t>Stakeholder Theory</w:t>
      </w:r>
    </w:p>
    <w:p w14:paraId="44EA253B" w14:textId="77777777" w:rsidR="0064265E" w:rsidRPr="0064265E" w:rsidRDefault="0064265E" w:rsidP="0064265E">
      <w:pPr>
        <w:numPr>
          <w:ilvl w:val="0"/>
          <w:numId w:val="19"/>
        </w:numPr>
        <w:spacing w:line="360" w:lineRule="auto"/>
        <w:rPr>
          <w:rFonts w:ascii="Times New Roman" w:hAnsi="Times New Roman" w:cs="Times New Roman"/>
          <w:sz w:val="24"/>
          <w:szCs w:val="24"/>
        </w:rPr>
      </w:pPr>
      <w:r w:rsidRPr="0064265E">
        <w:rPr>
          <w:rFonts w:ascii="Times New Roman" w:hAnsi="Times New Roman" w:cs="Times New Roman"/>
          <w:b/>
          <w:bCs/>
          <w:sz w:val="24"/>
          <w:szCs w:val="24"/>
        </w:rPr>
        <w:t>Overview:</w:t>
      </w:r>
      <w:r w:rsidRPr="0064265E">
        <w:rPr>
          <w:rFonts w:ascii="Times New Roman" w:hAnsi="Times New Roman" w:cs="Times New Roman"/>
          <w:sz w:val="24"/>
          <w:szCs w:val="24"/>
        </w:rPr>
        <w:t xml:space="preserve"> Stakeholder theory posits that organizations should consider the interests of all stakeholders—not just shareholders—when making decisions. This approach emphasizes the importance of stakeholder engagement in creating value for both the organization and its community.</w:t>
      </w:r>
    </w:p>
    <w:p w14:paraId="65A32EDC" w14:textId="77777777" w:rsidR="0064265E" w:rsidRPr="0064265E" w:rsidRDefault="0064265E" w:rsidP="0064265E">
      <w:pPr>
        <w:numPr>
          <w:ilvl w:val="0"/>
          <w:numId w:val="19"/>
        </w:numPr>
        <w:spacing w:line="360" w:lineRule="auto"/>
        <w:rPr>
          <w:rFonts w:ascii="Times New Roman" w:hAnsi="Times New Roman" w:cs="Times New Roman"/>
          <w:sz w:val="24"/>
          <w:szCs w:val="24"/>
        </w:rPr>
      </w:pPr>
      <w:r w:rsidRPr="0064265E">
        <w:rPr>
          <w:rFonts w:ascii="Times New Roman" w:hAnsi="Times New Roman" w:cs="Times New Roman"/>
          <w:b/>
          <w:bCs/>
          <w:sz w:val="24"/>
          <w:szCs w:val="24"/>
        </w:rPr>
        <w:t>Application:</w:t>
      </w:r>
      <w:r w:rsidRPr="0064265E">
        <w:rPr>
          <w:rFonts w:ascii="Times New Roman" w:hAnsi="Times New Roman" w:cs="Times New Roman"/>
          <w:sz w:val="24"/>
          <w:szCs w:val="24"/>
        </w:rPr>
        <w:t xml:space="preserve"> In the context of the smart city project, stakeholder theory guides the identification and prioritization of stakeholders, ensuring their needs and concerns are integral to project planning and execution.</w:t>
      </w:r>
    </w:p>
    <w:p w14:paraId="40499360" w14:textId="7A60D78A" w:rsidR="0064265E" w:rsidRPr="0064265E" w:rsidRDefault="0064265E" w:rsidP="0064265E">
      <w:pPr>
        <w:spacing w:line="360" w:lineRule="auto"/>
        <w:rPr>
          <w:rFonts w:ascii="Times New Roman" w:hAnsi="Times New Roman" w:cs="Times New Roman"/>
          <w:sz w:val="24"/>
          <w:szCs w:val="24"/>
        </w:rPr>
      </w:pPr>
      <w:r w:rsidRPr="0064265E">
        <w:rPr>
          <w:rFonts w:ascii="Times New Roman" w:hAnsi="Times New Roman" w:cs="Times New Roman"/>
          <w:sz w:val="24"/>
          <w:szCs w:val="24"/>
        </w:rPr>
        <w:t xml:space="preserve">  </w:t>
      </w:r>
      <w:r w:rsidR="0002409C">
        <w:rPr>
          <w:rFonts w:ascii="Times New Roman" w:hAnsi="Times New Roman" w:cs="Times New Roman"/>
          <w:sz w:val="24"/>
          <w:szCs w:val="24"/>
        </w:rPr>
        <w:t xml:space="preserve">4.2 </w:t>
      </w:r>
      <w:r w:rsidRPr="0064265E">
        <w:rPr>
          <w:rFonts w:ascii="Times New Roman" w:hAnsi="Times New Roman" w:cs="Times New Roman"/>
          <w:b/>
          <w:bCs/>
          <w:sz w:val="24"/>
          <w:szCs w:val="24"/>
        </w:rPr>
        <w:t>Public Engagement Models</w:t>
      </w:r>
    </w:p>
    <w:p w14:paraId="61A7A177" w14:textId="77777777" w:rsidR="0064265E" w:rsidRPr="0064265E" w:rsidRDefault="0064265E" w:rsidP="0064265E">
      <w:pPr>
        <w:numPr>
          <w:ilvl w:val="0"/>
          <w:numId w:val="20"/>
        </w:numPr>
        <w:spacing w:line="360" w:lineRule="auto"/>
        <w:rPr>
          <w:rFonts w:ascii="Times New Roman" w:hAnsi="Times New Roman" w:cs="Times New Roman"/>
          <w:sz w:val="24"/>
          <w:szCs w:val="24"/>
        </w:rPr>
      </w:pPr>
      <w:r w:rsidRPr="0064265E">
        <w:rPr>
          <w:rFonts w:ascii="Times New Roman" w:hAnsi="Times New Roman" w:cs="Times New Roman"/>
          <w:b/>
          <w:bCs/>
          <w:sz w:val="24"/>
          <w:szCs w:val="24"/>
        </w:rPr>
        <w:t>Overview:</w:t>
      </w:r>
      <w:r w:rsidRPr="0064265E">
        <w:rPr>
          <w:rFonts w:ascii="Times New Roman" w:hAnsi="Times New Roman" w:cs="Times New Roman"/>
          <w:sz w:val="24"/>
          <w:szCs w:val="24"/>
        </w:rPr>
        <w:t xml:space="preserve"> Public engagement models focus on the processes and strategies used to involve the community in decision-making. These models highlight the importance of transparency, inclusivity, and communication in fostering trust and collaboration between stakeholders and project managers.</w:t>
      </w:r>
    </w:p>
    <w:p w14:paraId="76EA3907" w14:textId="77777777" w:rsidR="0064265E" w:rsidRPr="0064265E" w:rsidRDefault="0064265E" w:rsidP="0064265E">
      <w:pPr>
        <w:numPr>
          <w:ilvl w:val="0"/>
          <w:numId w:val="20"/>
        </w:numPr>
        <w:spacing w:line="360" w:lineRule="auto"/>
        <w:rPr>
          <w:rFonts w:ascii="Times New Roman" w:hAnsi="Times New Roman" w:cs="Times New Roman"/>
          <w:sz w:val="24"/>
          <w:szCs w:val="24"/>
        </w:rPr>
      </w:pPr>
      <w:r w:rsidRPr="0064265E">
        <w:rPr>
          <w:rFonts w:ascii="Times New Roman" w:hAnsi="Times New Roman" w:cs="Times New Roman"/>
          <w:b/>
          <w:bCs/>
          <w:sz w:val="24"/>
          <w:szCs w:val="24"/>
        </w:rPr>
        <w:t>Application:</w:t>
      </w:r>
      <w:r w:rsidRPr="0064265E">
        <w:rPr>
          <w:rFonts w:ascii="Times New Roman" w:hAnsi="Times New Roman" w:cs="Times New Roman"/>
          <w:sz w:val="24"/>
          <w:szCs w:val="24"/>
        </w:rPr>
        <w:t xml:space="preserve"> By implementing public engagement models, the smart city project can create opportunities for meaningful dialogue with residents, businesses, and government entities, ensuring that diverse perspectives are considered in the planning process.</w:t>
      </w:r>
    </w:p>
    <w:p w14:paraId="129AC9D7" w14:textId="02666B62" w:rsidR="0064265E" w:rsidRPr="0064265E" w:rsidRDefault="0064265E" w:rsidP="0064265E">
      <w:pPr>
        <w:spacing w:line="360" w:lineRule="auto"/>
        <w:rPr>
          <w:rFonts w:ascii="Times New Roman" w:hAnsi="Times New Roman" w:cs="Times New Roman"/>
          <w:sz w:val="24"/>
          <w:szCs w:val="24"/>
        </w:rPr>
      </w:pPr>
      <w:r w:rsidRPr="0064265E">
        <w:rPr>
          <w:rFonts w:ascii="Times New Roman" w:hAnsi="Times New Roman" w:cs="Times New Roman"/>
          <w:sz w:val="24"/>
          <w:szCs w:val="24"/>
        </w:rPr>
        <w:t xml:space="preserve">  </w:t>
      </w:r>
      <w:r w:rsidR="0002409C">
        <w:rPr>
          <w:rFonts w:ascii="Times New Roman" w:hAnsi="Times New Roman" w:cs="Times New Roman"/>
          <w:sz w:val="24"/>
          <w:szCs w:val="24"/>
        </w:rPr>
        <w:t xml:space="preserve">4.3 </w:t>
      </w:r>
      <w:r w:rsidRPr="0064265E">
        <w:rPr>
          <w:rFonts w:ascii="Times New Roman" w:hAnsi="Times New Roman" w:cs="Times New Roman"/>
          <w:b/>
          <w:bCs/>
          <w:sz w:val="24"/>
          <w:szCs w:val="24"/>
        </w:rPr>
        <w:t>Project Management Frameworks</w:t>
      </w:r>
    </w:p>
    <w:p w14:paraId="573E002A" w14:textId="77777777" w:rsidR="0064265E" w:rsidRPr="0064265E" w:rsidRDefault="0064265E" w:rsidP="0064265E">
      <w:pPr>
        <w:numPr>
          <w:ilvl w:val="0"/>
          <w:numId w:val="21"/>
        </w:numPr>
        <w:spacing w:line="360" w:lineRule="auto"/>
        <w:rPr>
          <w:rFonts w:ascii="Times New Roman" w:hAnsi="Times New Roman" w:cs="Times New Roman"/>
          <w:sz w:val="24"/>
          <w:szCs w:val="24"/>
        </w:rPr>
      </w:pPr>
      <w:r w:rsidRPr="0064265E">
        <w:rPr>
          <w:rFonts w:ascii="Times New Roman" w:hAnsi="Times New Roman" w:cs="Times New Roman"/>
          <w:b/>
          <w:bCs/>
          <w:sz w:val="24"/>
          <w:szCs w:val="24"/>
        </w:rPr>
        <w:t>Overview:</w:t>
      </w:r>
      <w:r w:rsidRPr="0064265E">
        <w:rPr>
          <w:rFonts w:ascii="Times New Roman" w:hAnsi="Times New Roman" w:cs="Times New Roman"/>
          <w:sz w:val="24"/>
          <w:szCs w:val="24"/>
        </w:rPr>
        <w:t xml:space="preserve"> Project management frameworks provide structured methodologies for planning, executing, and closing projects. These frameworks encompass best practices in resource allocation, risk management, and stakeholder communication.</w:t>
      </w:r>
    </w:p>
    <w:p w14:paraId="00993AE8" w14:textId="77777777" w:rsidR="0064265E" w:rsidRDefault="0064265E" w:rsidP="0064265E">
      <w:pPr>
        <w:numPr>
          <w:ilvl w:val="0"/>
          <w:numId w:val="21"/>
        </w:numPr>
        <w:spacing w:line="360" w:lineRule="auto"/>
        <w:rPr>
          <w:rFonts w:ascii="Times New Roman" w:hAnsi="Times New Roman" w:cs="Times New Roman"/>
          <w:sz w:val="24"/>
          <w:szCs w:val="24"/>
        </w:rPr>
      </w:pPr>
      <w:r w:rsidRPr="0064265E">
        <w:rPr>
          <w:rFonts w:ascii="Times New Roman" w:hAnsi="Times New Roman" w:cs="Times New Roman"/>
          <w:b/>
          <w:bCs/>
          <w:sz w:val="24"/>
          <w:szCs w:val="24"/>
        </w:rPr>
        <w:t>Application:</w:t>
      </w:r>
      <w:r w:rsidRPr="0064265E">
        <w:rPr>
          <w:rFonts w:ascii="Times New Roman" w:hAnsi="Times New Roman" w:cs="Times New Roman"/>
          <w:sz w:val="24"/>
          <w:szCs w:val="24"/>
        </w:rPr>
        <w:t xml:space="preserve"> Utilizing project management frameworks ensures that the smart city project is executed efficiently, with clear roles, responsibilities, and timelines. It also facilitates the integration of stakeholder feedback into the project lifecycle, enhancing overall project success.</w:t>
      </w:r>
    </w:p>
    <w:p w14:paraId="3632CE62" w14:textId="66296F71" w:rsidR="00344856" w:rsidRPr="0064265E" w:rsidRDefault="00344856" w:rsidP="00344856">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93A2B1" wp14:editId="038AD635">
            <wp:extent cx="3522784" cy="3522784"/>
            <wp:effectExtent l="0" t="0" r="1905" b="1905"/>
            <wp:docPr id="2054554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924" cy="3533924"/>
                    </a:xfrm>
                    <a:prstGeom prst="rect">
                      <a:avLst/>
                    </a:prstGeom>
                    <a:noFill/>
                  </pic:spPr>
                </pic:pic>
              </a:graphicData>
            </a:graphic>
          </wp:inline>
        </w:drawing>
      </w:r>
    </w:p>
    <w:p w14:paraId="5BCF2CDC" w14:textId="7EE47D24" w:rsidR="002A1EE9" w:rsidRDefault="002A1EE9" w:rsidP="00780C34">
      <w:pPr>
        <w:spacing w:line="360" w:lineRule="auto"/>
        <w:rPr>
          <w:rFonts w:ascii="Times New Roman" w:hAnsi="Times New Roman" w:cs="Times New Roman"/>
          <w:b/>
          <w:bCs/>
          <w:sz w:val="28"/>
          <w:szCs w:val="28"/>
          <w:u w:val="single"/>
        </w:rPr>
      </w:pPr>
      <w:r w:rsidRPr="002A1EE9">
        <w:rPr>
          <w:rFonts w:ascii="Times New Roman" w:hAnsi="Times New Roman" w:cs="Times New Roman"/>
          <w:sz w:val="24"/>
          <w:szCs w:val="24"/>
        </w:rPr>
        <w:tab/>
      </w:r>
      <w:r w:rsidRPr="002A1EE9">
        <w:rPr>
          <w:rFonts w:ascii="Times New Roman" w:hAnsi="Times New Roman" w:cs="Times New Roman"/>
          <w:sz w:val="24"/>
          <w:szCs w:val="24"/>
        </w:rPr>
        <w:tab/>
      </w:r>
      <w:r w:rsidRPr="002A1EE9">
        <w:rPr>
          <w:rFonts w:ascii="Times New Roman" w:hAnsi="Times New Roman" w:cs="Times New Roman"/>
          <w:sz w:val="24"/>
          <w:szCs w:val="24"/>
        </w:rPr>
        <w:tab/>
      </w:r>
      <w:r w:rsidRPr="002A1EE9">
        <w:rPr>
          <w:rFonts w:ascii="Times New Roman" w:hAnsi="Times New Roman" w:cs="Times New Roman"/>
          <w:sz w:val="24"/>
          <w:szCs w:val="24"/>
        </w:rPr>
        <w:tab/>
      </w:r>
      <w:r w:rsidRPr="002A1EE9">
        <w:rPr>
          <w:rFonts w:ascii="Times New Roman" w:hAnsi="Times New Roman" w:cs="Times New Roman"/>
          <w:sz w:val="24"/>
          <w:szCs w:val="24"/>
        </w:rPr>
        <w:tab/>
      </w:r>
      <w:r w:rsidRPr="002A1EE9">
        <w:rPr>
          <w:rFonts w:ascii="Times New Roman" w:hAnsi="Times New Roman" w:cs="Times New Roman"/>
          <w:sz w:val="24"/>
          <w:szCs w:val="24"/>
        </w:rPr>
        <w:tab/>
      </w:r>
      <w:r w:rsidRPr="002A1EE9">
        <w:rPr>
          <w:rFonts w:ascii="Times New Roman" w:hAnsi="Times New Roman" w:cs="Times New Roman"/>
          <w:sz w:val="24"/>
          <w:szCs w:val="24"/>
        </w:rPr>
        <w:tab/>
      </w:r>
    </w:p>
    <w:p w14:paraId="6D83D8CA" w14:textId="16C25260" w:rsidR="00056E15" w:rsidRPr="00B740F1" w:rsidRDefault="00086828" w:rsidP="002A1EE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Pr="00086828">
        <w:rPr>
          <w:rFonts w:ascii="Times New Roman" w:hAnsi="Times New Roman" w:cs="Times New Roman"/>
          <w:b/>
          <w:bCs/>
          <w:sz w:val="28"/>
          <w:szCs w:val="28"/>
          <w:u w:val="single"/>
        </w:rPr>
        <w:t>.Methodology</w:t>
      </w:r>
      <w:r w:rsidR="00056E15" w:rsidRPr="00B740F1">
        <w:rPr>
          <w:rFonts w:ascii="Times New Roman" w:hAnsi="Times New Roman" w:cs="Times New Roman"/>
          <w:b/>
          <w:bCs/>
          <w:sz w:val="28"/>
          <w:szCs w:val="28"/>
          <w:u w:val="single"/>
        </w:rPr>
        <w:t xml:space="preserve">: </w:t>
      </w:r>
    </w:p>
    <w:p w14:paraId="07EE99F8" w14:textId="5C5F42EA" w:rsidR="00F25AAC" w:rsidRPr="00F25AAC" w:rsidRDefault="00F25AAC" w:rsidP="00F25AAC">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Pr="00F25AAC">
        <w:rPr>
          <w:rFonts w:ascii="Times New Roman" w:eastAsia="Times New Roman" w:hAnsi="Times New Roman" w:cs="Times New Roman"/>
          <w:b/>
          <w:bCs/>
          <w:kern w:val="0"/>
          <w:sz w:val="24"/>
          <w:szCs w:val="24"/>
          <w:lang w:eastAsia="en-IN"/>
          <w14:ligatures w14:val="none"/>
        </w:rPr>
        <w:t>.1. Project Approach</w:t>
      </w:r>
    </w:p>
    <w:p w14:paraId="67957484" w14:textId="77777777" w:rsidR="00F25AAC" w:rsidRPr="00F25AAC" w:rsidRDefault="00F25AAC" w:rsidP="00F25AAC">
      <w:p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Description of the Approach Taken to Complete the Project:</w:t>
      </w:r>
      <w:r w:rsidRPr="00F25AAC">
        <w:rPr>
          <w:rFonts w:ascii="Times New Roman" w:eastAsia="Times New Roman" w:hAnsi="Times New Roman" w:cs="Times New Roman"/>
          <w:kern w:val="0"/>
          <w:sz w:val="24"/>
          <w:szCs w:val="24"/>
          <w:lang w:eastAsia="en-IN"/>
          <w14:ligatures w14:val="none"/>
        </w:rPr>
        <w:t xml:space="preserve"> The project adopts a </w:t>
      </w:r>
      <w:r w:rsidRPr="00F25AAC">
        <w:rPr>
          <w:rFonts w:ascii="Times New Roman" w:eastAsia="Times New Roman" w:hAnsi="Times New Roman" w:cs="Times New Roman"/>
          <w:b/>
          <w:bCs/>
          <w:kern w:val="0"/>
          <w:sz w:val="24"/>
          <w:szCs w:val="24"/>
          <w:lang w:eastAsia="en-IN"/>
          <w14:ligatures w14:val="none"/>
        </w:rPr>
        <w:t>participatory approach</w:t>
      </w:r>
      <w:r w:rsidRPr="00F25AAC">
        <w:rPr>
          <w:rFonts w:ascii="Times New Roman" w:eastAsia="Times New Roman" w:hAnsi="Times New Roman" w:cs="Times New Roman"/>
          <w:kern w:val="0"/>
          <w:sz w:val="24"/>
          <w:szCs w:val="24"/>
          <w:lang w:eastAsia="en-IN"/>
          <w14:ligatures w14:val="none"/>
        </w:rPr>
        <w:t>, which emphasizes active involvement from all stakeholders throughout the project lifecycle. This method ensures that the perspectives, needs, and expectations of various stakeholders are adequately considered and integrated into the smart city development process.</w:t>
      </w:r>
    </w:p>
    <w:p w14:paraId="6BA3D959" w14:textId="77777777" w:rsidR="00F25AAC" w:rsidRPr="00F25AAC" w:rsidRDefault="00F25AAC" w:rsidP="00F25AAC">
      <w:p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Key Components of the Approach:</w:t>
      </w:r>
    </w:p>
    <w:p w14:paraId="07D60CAB" w14:textId="77777777" w:rsidR="00F25AAC" w:rsidRPr="00F25AAC" w:rsidRDefault="00F25AAC" w:rsidP="00F25AAC">
      <w:pPr>
        <w:numPr>
          <w:ilvl w:val="0"/>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Workshops:</w:t>
      </w:r>
    </w:p>
    <w:p w14:paraId="39B0ADCD" w14:textId="77777777" w:rsidR="00F25AAC" w:rsidRPr="00F25AAC" w:rsidRDefault="00F25AAC" w:rsidP="00F25AAC">
      <w:pPr>
        <w:numPr>
          <w:ilvl w:val="1"/>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Purpose:</w:t>
      </w:r>
      <w:r w:rsidRPr="00F25AAC">
        <w:rPr>
          <w:rFonts w:ascii="Times New Roman" w:eastAsia="Times New Roman" w:hAnsi="Times New Roman" w:cs="Times New Roman"/>
          <w:kern w:val="0"/>
          <w:sz w:val="24"/>
          <w:szCs w:val="24"/>
          <w:lang w:eastAsia="en-IN"/>
          <w14:ligatures w14:val="none"/>
        </w:rPr>
        <w:t xml:space="preserve"> To facilitate collaborative discussions among stakeholders, allowing them to share their views, ideas, and concerns about the smart city project.</w:t>
      </w:r>
    </w:p>
    <w:p w14:paraId="4A08555B" w14:textId="77777777" w:rsidR="00F25AAC" w:rsidRPr="00F25AAC" w:rsidRDefault="00F25AAC" w:rsidP="00F25AAC">
      <w:pPr>
        <w:numPr>
          <w:ilvl w:val="1"/>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Structure:</w:t>
      </w:r>
      <w:r w:rsidRPr="00F25AAC">
        <w:rPr>
          <w:rFonts w:ascii="Times New Roman" w:eastAsia="Times New Roman" w:hAnsi="Times New Roman" w:cs="Times New Roman"/>
          <w:kern w:val="0"/>
          <w:sz w:val="24"/>
          <w:szCs w:val="24"/>
          <w:lang w:eastAsia="en-IN"/>
          <w14:ligatures w14:val="none"/>
        </w:rPr>
        <w:t xml:space="preserve"> Workshops will be organized in different phases, focusing on specific themes (e.g., transportation, healthcare, technology integration). Each workshop will include presentations, group activities, and feedback sessions to foster interactive dialogue.</w:t>
      </w:r>
    </w:p>
    <w:p w14:paraId="3CBF73A1" w14:textId="77777777" w:rsidR="00F25AAC" w:rsidRPr="00F25AAC" w:rsidRDefault="00F25AAC" w:rsidP="00F25AAC">
      <w:pPr>
        <w:numPr>
          <w:ilvl w:val="0"/>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Surveys:</w:t>
      </w:r>
    </w:p>
    <w:p w14:paraId="17C3ACBA" w14:textId="77777777" w:rsidR="00F25AAC" w:rsidRPr="00F25AAC" w:rsidRDefault="00F25AAC" w:rsidP="00F25AAC">
      <w:pPr>
        <w:numPr>
          <w:ilvl w:val="1"/>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Purpose:</w:t>
      </w:r>
      <w:r w:rsidRPr="00F25AAC">
        <w:rPr>
          <w:rFonts w:ascii="Times New Roman" w:eastAsia="Times New Roman" w:hAnsi="Times New Roman" w:cs="Times New Roman"/>
          <w:kern w:val="0"/>
          <w:sz w:val="24"/>
          <w:szCs w:val="24"/>
          <w:lang w:eastAsia="en-IN"/>
          <w14:ligatures w14:val="none"/>
        </w:rPr>
        <w:t xml:space="preserve"> To gather quantitative and qualitative data from a broader audience, ensuring that stakeholder input is representative of the entire community.</w:t>
      </w:r>
    </w:p>
    <w:p w14:paraId="48C608C0" w14:textId="77777777" w:rsidR="00F25AAC" w:rsidRPr="00F25AAC" w:rsidRDefault="00F25AAC" w:rsidP="00F25AAC">
      <w:pPr>
        <w:numPr>
          <w:ilvl w:val="1"/>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Implementation:</w:t>
      </w:r>
      <w:r w:rsidRPr="00F25AAC">
        <w:rPr>
          <w:rFonts w:ascii="Times New Roman" w:eastAsia="Times New Roman" w:hAnsi="Times New Roman" w:cs="Times New Roman"/>
          <w:kern w:val="0"/>
          <w:sz w:val="24"/>
          <w:szCs w:val="24"/>
          <w:lang w:eastAsia="en-IN"/>
          <w14:ligatures w14:val="none"/>
        </w:rPr>
        <w:t xml:space="preserve"> Surveys will be distributed through online platforms and community events, covering key areas such as desired features of the smart city, concerns about technology use, and expectations regarding urban services.</w:t>
      </w:r>
    </w:p>
    <w:p w14:paraId="704A9BE4" w14:textId="77777777" w:rsidR="00F25AAC" w:rsidRPr="00F25AAC" w:rsidRDefault="00F25AAC" w:rsidP="00F25AAC">
      <w:pPr>
        <w:numPr>
          <w:ilvl w:val="0"/>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Focus Groups:</w:t>
      </w:r>
    </w:p>
    <w:p w14:paraId="794B7A7A" w14:textId="77777777" w:rsidR="00F25AAC" w:rsidRPr="00F25AAC" w:rsidRDefault="00F25AAC" w:rsidP="00F25AAC">
      <w:pPr>
        <w:numPr>
          <w:ilvl w:val="1"/>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Purpose:</w:t>
      </w:r>
      <w:r w:rsidRPr="00F25AAC">
        <w:rPr>
          <w:rFonts w:ascii="Times New Roman" w:eastAsia="Times New Roman" w:hAnsi="Times New Roman" w:cs="Times New Roman"/>
          <w:kern w:val="0"/>
          <w:sz w:val="24"/>
          <w:szCs w:val="24"/>
          <w:lang w:eastAsia="en-IN"/>
          <w14:ligatures w14:val="none"/>
        </w:rPr>
        <w:t xml:space="preserve"> To conduct in-depth discussions with selected stakeholder groups (e.g., residents, business owners, city officials) to explore specific issues or topics in detail.</w:t>
      </w:r>
    </w:p>
    <w:p w14:paraId="5FA695E0" w14:textId="77777777" w:rsidR="00F25AAC" w:rsidRPr="00F25AAC" w:rsidRDefault="00F25AAC" w:rsidP="00F25AAC">
      <w:pPr>
        <w:numPr>
          <w:ilvl w:val="1"/>
          <w:numId w:val="22"/>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lastRenderedPageBreak/>
        <w:t>Format:</w:t>
      </w:r>
      <w:r w:rsidRPr="00F25AAC">
        <w:rPr>
          <w:rFonts w:ascii="Times New Roman" w:eastAsia="Times New Roman" w:hAnsi="Times New Roman" w:cs="Times New Roman"/>
          <w:kern w:val="0"/>
          <w:sz w:val="24"/>
          <w:szCs w:val="24"/>
          <w:lang w:eastAsia="en-IN"/>
          <w14:ligatures w14:val="none"/>
        </w:rPr>
        <w:t xml:space="preserve"> Focus groups will be moderated sessions that encourage open dialogue, allowing participants to express their thoughts and build on each other’s ideas. This qualitative approach will help uncover deeper insights and prioritize stakeholder needs.</w:t>
      </w:r>
    </w:p>
    <w:p w14:paraId="14D0A073" w14:textId="77777777" w:rsidR="00F25AAC" w:rsidRPr="00F25AAC" w:rsidRDefault="00F25AAC" w:rsidP="00F25AAC">
      <w:p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This participatory approach not only enhances stakeholder engagement but also fosters a sense of ownership and accountability among all parties involved, ultimately contributing to the project’s success.</w:t>
      </w:r>
    </w:p>
    <w:p w14:paraId="22A808BD" w14:textId="77777777" w:rsidR="00F25AAC" w:rsidRPr="00F25AAC" w:rsidRDefault="00000000" w:rsidP="00F25AAC">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268CA6">
          <v:rect id="_x0000_i1027" style="width:0;height:1.5pt" o:hralign="center" o:hrstd="t" o:hr="t" fillcolor="#a0a0a0" stroked="f"/>
        </w:pict>
      </w:r>
    </w:p>
    <w:p w14:paraId="2363ED8A" w14:textId="64CDE4B4" w:rsidR="00F25AAC" w:rsidRPr="00F25AAC" w:rsidRDefault="00F52538" w:rsidP="00F25AAC">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00F25AAC" w:rsidRPr="00F25AAC">
        <w:rPr>
          <w:rFonts w:ascii="Times New Roman" w:eastAsia="Times New Roman" w:hAnsi="Times New Roman" w:cs="Times New Roman"/>
          <w:b/>
          <w:bCs/>
          <w:kern w:val="0"/>
          <w:sz w:val="24"/>
          <w:szCs w:val="24"/>
          <w:lang w:eastAsia="en-IN"/>
          <w14:ligatures w14:val="none"/>
        </w:rPr>
        <w:t>.2. Tools and Techniques</w:t>
      </w:r>
    </w:p>
    <w:p w14:paraId="4B9C876C" w14:textId="77777777" w:rsidR="00F25AAC" w:rsidRPr="00F25AAC" w:rsidRDefault="00F25AAC" w:rsidP="00F25AAC">
      <w:p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Software, Tools, or Methodologies Used:</w:t>
      </w:r>
    </w:p>
    <w:p w14:paraId="4F040E3A" w14:textId="77777777" w:rsidR="00F25AAC" w:rsidRPr="00F25AAC" w:rsidRDefault="00F25AAC" w:rsidP="00F25AAC">
      <w:pPr>
        <w:numPr>
          <w:ilvl w:val="0"/>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Project Management Software:</w:t>
      </w:r>
    </w:p>
    <w:p w14:paraId="69A2B8A9"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Examples:</w:t>
      </w:r>
      <w:r w:rsidRPr="00F25AAC">
        <w:rPr>
          <w:rFonts w:ascii="Times New Roman" w:eastAsia="Times New Roman" w:hAnsi="Times New Roman" w:cs="Times New Roman"/>
          <w:kern w:val="0"/>
          <w:sz w:val="24"/>
          <w:szCs w:val="24"/>
          <w:lang w:eastAsia="en-IN"/>
          <w14:ligatures w14:val="none"/>
        </w:rPr>
        <w:t xml:space="preserve"> MS Project, Trello</w:t>
      </w:r>
    </w:p>
    <w:p w14:paraId="22931352"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Purpose:</w:t>
      </w:r>
      <w:r w:rsidRPr="00F25AAC">
        <w:rPr>
          <w:rFonts w:ascii="Times New Roman" w:eastAsia="Times New Roman" w:hAnsi="Times New Roman" w:cs="Times New Roman"/>
          <w:kern w:val="0"/>
          <w:sz w:val="24"/>
          <w:szCs w:val="24"/>
          <w:lang w:eastAsia="en-IN"/>
          <w14:ligatures w14:val="none"/>
        </w:rPr>
        <w:t xml:space="preserve"> These tools will facilitate effective project planning, scheduling, and tracking of tasks and milestones.</w:t>
      </w:r>
    </w:p>
    <w:p w14:paraId="7F590827"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Features:</w:t>
      </w:r>
    </w:p>
    <w:p w14:paraId="159AB86E" w14:textId="77777777" w:rsidR="00F25AAC" w:rsidRPr="00F25AAC" w:rsidRDefault="00F25AAC" w:rsidP="00F25AAC">
      <w:pPr>
        <w:numPr>
          <w:ilvl w:val="2"/>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Task assignments and deadlines to ensure accountability.</w:t>
      </w:r>
    </w:p>
    <w:p w14:paraId="6BA21BF7" w14:textId="77777777" w:rsidR="00F25AAC" w:rsidRPr="00F25AAC" w:rsidRDefault="00F25AAC" w:rsidP="00F25AAC">
      <w:pPr>
        <w:numPr>
          <w:ilvl w:val="2"/>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Gantt charts for visualizing project timelines.</w:t>
      </w:r>
    </w:p>
    <w:p w14:paraId="4517C1ED" w14:textId="77777777" w:rsidR="00F25AAC" w:rsidRPr="00F25AAC" w:rsidRDefault="00F25AAC" w:rsidP="00F25AAC">
      <w:pPr>
        <w:numPr>
          <w:ilvl w:val="2"/>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Collaboration features for real-time updates and communication among team members.</w:t>
      </w:r>
    </w:p>
    <w:p w14:paraId="3B7769DB" w14:textId="77777777" w:rsidR="00F25AAC" w:rsidRPr="00F25AAC" w:rsidRDefault="00F25AAC" w:rsidP="00F25AAC">
      <w:pPr>
        <w:numPr>
          <w:ilvl w:val="0"/>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Survey Tools:</w:t>
      </w:r>
    </w:p>
    <w:p w14:paraId="6F24B858"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Examples:</w:t>
      </w:r>
      <w:r w:rsidRPr="00F25AAC">
        <w:rPr>
          <w:rFonts w:ascii="Times New Roman" w:eastAsia="Times New Roman" w:hAnsi="Times New Roman" w:cs="Times New Roman"/>
          <w:kern w:val="0"/>
          <w:sz w:val="24"/>
          <w:szCs w:val="24"/>
          <w:lang w:eastAsia="en-IN"/>
          <w14:ligatures w14:val="none"/>
        </w:rPr>
        <w:t xml:space="preserve"> Google Forms, SurveyMonkey</w:t>
      </w:r>
    </w:p>
    <w:p w14:paraId="6EC0F43D"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Purpose:</w:t>
      </w:r>
      <w:r w:rsidRPr="00F25AAC">
        <w:rPr>
          <w:rFonts w:ascii="Times New Roman" w:eastAsia="Times New Roman" w:hAnsi="Times New Roman" w:cs="Times New Roman"/>
          <w:kern w:val="0"/>
          <w:sz w:val="24"/>
          <w:szCs w:val="24"/>
          <w:lang w:eastAsia="en-IN"/>
          <w14:ligatures w14:val="none"/>
        </w:rPr>
        <w:t xml:space="preserve"> To design and distribute surveys that collect feedback from a wide range of stakeholders efficiently.</w:t>
      </w:r>
    </w:p>
    <w:p w14:paraId="7B66B421"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Features:</w:t>
      </w:r>
    </w:p>
    <w:p w14:paraId="2E194C74" w14:textId="77777777" w:rsidR="00F25AAC" w:rsidRPr="00F25AAC" w:rsidRDefault="00F25AAC" w:rsidP="00F25AAC">
      <w:pPr>
        <w:numPr>
          <w:ilvl w:val="2"/>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User-friendly templates for creating diverse question types (multiple choice, open-ended, Likert scales).</w:t>
      </w:r>
    </w:p>
    <w:p w14:paraId="1B96B85D" w14:textId="77777777" w:rsidR="00F25AAC" w:rsidRPr="00F25AAC" w:rsidRDefault="00F25AAC" w:rsidP="00F25AAC">
      <w:pPr>
        <w:numPr>
          <w:ilvl w:val="2"/>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Real-time data collection and analysis capabilities.</w:t>
      </w:r>
    </w:p>
    <w:p w14:paraId="002B806F" w14:textId="77777777" w:rsidR="00F25AAC" w:rsidRPr="00F25AAC" w:rsidRDefault="00F25AAC" w:rsidP="00F25AAC">
      <w:pPr>
        <w:numPr>
          <w:ilvl w:val="2"/>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Options for anonymizing responses to encourage honest feedback.</w:t>
      </w:r>
    </w:p>
    <w:p w14:paraId="1FEAE217" w14:textId="77777777" w:rsidR="00F25AAC" w:rsidRPr="00F25AAC" w:rsidRDefault="00F25AAC" w:rsidP="00F25AAC">
      <w:pPr>
        <w:numPr>
          <w:ilvl w:val="0"/>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Data Analysis Software:</w:t>
      </w:r>
    </w:p>
    <w:p w14:paraId="10F055F1"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Examples:</w:t>
      </w:r>
      <w:r w:rsidRPr="00F25AAC">
        <w:rPr>
          <w:rFonts w:ascii="Times New Roman" w:eastAsia="Times New Roman" w:hAnsi="Times New Roman" w:cs="Times New Roman"/>
          <w:kern w:val="0"/>
          <w:sz w:val="24"/>
          <w:szCs w:val="24"/>
          <w:lang w:eastAsia="en-IN"/>
          <w14:ligatures w14:val="none"/>
        </w:rPr>
        <w:t xml:space="preserve"> Excel, Tableau</w:t>
      </w:r>
    </w:p>
    <w:p w14:paraId="6F1DA849"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Purpose:</w:t>
      </w:r>
      <w:r w:rsidRPr="00F25AAC">
        <w:rPr>
          <w:rFonts w:ascii="Times New Roman" w:eastAsia="Times New Roman" w:hAnsi="Times New Roman" w:cs="Times New Roman"/>
          <w:kern w:val="0"/>
          <w:sz w:val="24"/>
          <w:szCs w:val="24"/>
          <w:lang w:eastAsia="en-IN"/>
          <w14:ligatures w14:val="none"/>
        </w:rPr>
        <w:t xml:space="preserve"> To </w:t>
      </w:r>
      <w:proofErr w:type="spellStart"/>
      <w:r w:rsidRPr="00F25AAC">
        <w:rPr>
          <w:rFonts w:ascii="Times New Roman" w:eastAsia="Times New Roman" w:hAnsi="Times New Roman" w:cs="Times New Roman"/>
          <w:kern w:val="0"/>
          <w:sz w:val="24"/>
          <w:szCs w:val="24"/>
          <w:lang w:eastAsia="en-IN"/>
          <w14:ligatures w14:val="none"/>
        </w:rPr>
        <w:t>analyze</w:t>
      </w:r>
      <w:proofErr w:type="spellEnd"/>
      <w:r w:rsidRPr="00F25AAC">
        <w:rPr>
          <w:rFonts w:ascii="Times New Roman" w:eastAsia="Times New Roman" w:hAnsi="Times New Roman" w:cs="Times New Roman"/>
          <w:kern w:val="0"/>
          <w:sz w:val="24"/>
          <w:szCs w:val="24"/>
          <w:lang w:eastAsia="en-IN"/>
          <w14:ligatures w14:val="none"/>
        </w:rPr>
        <w:t xml:space="preserve"> and visualize the data collected from surveys and feedback sessions.</w:t>
      </w:r>
    </w:p>
    <w:p w14:paraId="5FCDD907" w14:textId="77777777" w:rsidR="00F25AAC" w:rsidRPr="00F25AAC" w:rsidRDefault="00F25AAC" w:rsidP="00F25AAC">
      <w:pPr>
        <w:numPr>
          <w:ilvl w:val="1"/>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b/>
          <w:bCs/>
          <w:kern w:val="0"/>
          <w:sz w:val="24"/>
          <w:szCs w:val="24"/>
          <w:lang w:eastAsia="en-IN"/>
          <w14:ligatures w14:val="none"/>
        </w:rPr>
        <w:t>Features:</w:t>
      </w:r>
    </w:p>
    <w:p w14:paraId="770BB995" w14:textId="77777777" w:rsidR="00F25AAC" w:rsidRPr="00F25AAC" w:rsidRDefault="00F25AAC" w:rsidP="00F25AAC">
      <w:pPr>
        <w:numPr>
          <w:ilvl w:val="2"/>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Excel will be used for statistical analysis, including descriptive statistics and trend analysis.</w:t>
      </w:r>
    </w:p>
    <w:p w14:paraId="17DB7361" w14:textId="77777777" w:rsidR="00F25AAC" w:rsidRPr="00F25AAC" w:rsidRDefault="00F25AAC" w:rsidP="00F25AAC">
      <w:pPr>
        <w:numPr>
          <w:ilvl w:val="2"/>
          <w:numId w:val="23"/>
        </w:num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Tableau will facilitate the creation of interactive dashboards and visualizations to present key findings to stakeholders in an easily digestible format.</w:t>
      </w:r>
    </w:p>
    <w:p w14:paraId="58E61998" w14:textId="77777777" w:rsidR="00F25AAC" w:rsidRPr="00F25AAC" w:rsidRDefault="00F25AAC" w:rsidP="00F25AAC">
      <w:pPr>
        <w:jc w:val="both"/>
        <w:rPr>
          <w:rFonts w:ascii="Times New Roman" w:eastAsia="Times New Roman" w:hAnsi="Times New Roman" w:cs="Times New Roman"/>
          <w:kern w:val="0"/>
          <w:sz w:val="24"/>
          <w:szCs w:val="24"/>
          <w:lang w:eastAsia="en-IN"/>
          <w14:ligatures w14:val="none"/>
        </w:rPr>
      </w:pPr>
      <w:r w:rsidRPr="00F25AAC">
        <w:rPr>
          <w:rFonts w:ascii="Times New Roman" w:eastAsia="Times New Roman" w:hAnsi="Times New Roman" w:cs="Times New Roman"/>
          <w:kern w:val="0"/>
          <w:sz w:val="24"/>
          <w:szCs w:val="24"/>
          <w:lang w:eastAsia="en-IN"/>
          <w14:ligatures w14:val="none"/>
        </w:rPr>
        <w:t>By employing this methodology, the project will effectively capture and incorporate stakeholder input, ensuring that the smart city development is aligned with community needs and expectations.</w:t>
      </w:r>
    </w:p>
    <w:p w14:paraId="39EFFE77" w14:textId="77777777" w:rsidR="00B60EDC" w:rsidRDefault="00B60EDC" w:rsidP="00F52538">
      <w:pPr>
        <w:pStyle w:val="NormalWeb"/>
        <w:rPr>
          <w:b/>
          <w:bCs/>
          <w:sz w:val="28"/>
          <w:szCs w:val="28"/>
          <w:u w:val="single"/>
        </w:rPr>
      </w:pPr>
      <w:r>
        <w:rPr>
          <w:b/>
          <w:bCs/>
          <w:sz w:val="28"/>
          <w:szCs w:val="28"/>
          <w:u w:val="single"/>
        </w:rPr>
        <w:lastRenderedPageBreak/>
        <w:t>6.Management Plans:</w:t>
      </w:r>
    </w:p>
    <w:p w14:paraId="69448200" w14:textId="77777777" w:rsidR="00B60EDC" w:rsidRPr="00B60EDC" w:rsidRDefault="00B60EDC" w:rsidP="00B60EDC">
      <w:pPr>
        <w:pStyle w:val="NormalWeb"/>
        <w:rPr>
          <w:b/>
          <w:bCs/>
        </w:rPr>
      </w:pPr>
      <w:r w:rsidRPr="00B60EDC">
        <w:rPr>
          <w:b/>
          <w:bCs/>
        </w:rPr>
        <w:t>9. Risk Management Plan:</w:t>
      </w:r>
    </w:p>
    <w:p w14:paraId="043C2407" w14:textId="77777777" w:rsidR="00B60EDC" w:rsidRPr="00B60EDC" w:rsidRDefault="00B60EDC" w:rsidP="00B60EDC">
      <w:pPr>
        <w:pStyle w:val="NormalWeb"/>
        <w:numPr>
          <w:ilvl w:val="0"/>
          <w:numId w:val="26"/>
        </w:numPr>
      </w:pPr>
      <w:r w:rsidRPr="00B60EDC">
        <w:rPr>
          <w:b/>
          <w:bCs/>
        </w:rPr>
        <w:t>Identification of Risks:</w:t>
      </w:r>
      <w:r w:rsidRPr="00B60EDC">
        <w:t xml:space="preserve"> </w:t>
      </w:r>
      <w:proofErr w:type="spellStart"/>
      <w:r w:rsidRPr="00B60EDC">
        <w:t>Analyze</w:t>
      </w:r>
      <w:proofErr w:type="spellEnd"/>
      <w:r w:rsidRPr="00B60EDC">
        <w:t xml:space="preserve"> potential risks in the stakeholder management process (e.g., miscommunication, conflict of interest, disengagement).</w:t>
      </w:r>
    </w:p>
    <w:p w14:paraId="123ED4D9" w14:textId="77777777" w:rsidR="00B60EDC" w:rsidRDefault="00B60EDC" w:rsidP="00B60EDC">
      <w:pPr>
        <w:pStyle w:val="NormalWeb"/>
        <w:numPr>
          <w:ilvl w:val="0"/>
          <w:numId w:val="26"/>
        </w:numPr>
      </w:pPr>
      <w:r w:rsidRPr="00B60EDC">
        <w:rPr>
          <w:b/>
          <w:bCs/>
        </w:rPr>
        <w:t>Risk Mitigation Strategies:</w:t>
      </w:r>
      <w:r w:rsidRPr="00B60EDC">
        <w:t xml:space="preserve"> Propose actions to address these risks, such as transparent communication protocols or conflict resolution mechanisms.</w:t>
      </w:r>
    </w:p>
    <w:p w14:paraId="3F28AAB0" w14:textId="77777777" w:rsidR="003905E1" w:rsidRPr="00B60EDC" w:rsidRDefault="003905E1" w:rsidP="003905E1">
      <w:pPr>
        <w:pStyle w:val="NormalWeb"/>
        <w:ind w:left="720"/>
      </w:pPr>
    </w:p>
    <w:p w14:paraId="0F783412" w14:textId="77777777" w:rsidR="00B60EDC" w:rsidRPr="00B60EDC" w:rsidRDefault="00B60EDC" w:rsidP="00B60EDC">
      <w:pPr>
        <w:pStyle w:val="NormalWeb"/>
        <w:rPr>
          <w:b/>
          <w:bCs/>
        </w:rPr>
      </w:pPr>
      <w:r w:rsidRPr="00B60EDC">
        <w:rPr>
          <w:b/>
          <w:bCs/>
        </w:rPr>
        <w:t>10. Change Management Plan:</w:t>
      </w:r>
    </w:p>
    <w:p w14:paraId="1172429A" w14:textId="77777777" w:rsidR="00B60EDC" w:rsidRPr="00B60EDC" w:rsidRDefault="00B60EDC" w:rsidP="00B60EDC">
      <w:pPr>
        <w:pStyle w:val="NormalWeb"/>
        <w:numPr>
          <w:ilvl w:val="0"/>
          <w:numId w:val="27"/>
        </w:numPr>
      </w:pPr>
      <w:r w:rsidRPr="00B60EDC">
        <w:rPr>
          <w:b/>
          <w:bCs/>
        </w:rPr>
        <w:t>Change Control Process:</w:t>
      </w:r>
      <w:r w:rsidRPr="00B60EDC">
        <w:t xml:space="preserve"> Explain how stakeholder feedback will be incorporated into the project in a controlled manner.</w:t>
      </w:r>
    </w:p>
    <w:p w14:paraId="6771B9ED" w14:textId="77777777" w:rsidR="00B60EDC" w:rsidRPr="00B60EDC" w:rsidRDefault="00B60EDC" w:rsidP="00B60EDC">
      <w:pPr>
        <w:pStyle w:val="NormalWeb"/>
        <w:numPr>
          <w:ilvl w:val="0"/>
          <w:numId w:val="27"/>
        </w:numPr>
      </w:pPr>
      <w:r w:rsidRPr="00B60EDC">
        <w:rPr>
          <w:b/>
          <w:bCs/>
        </w:rPr>
        <w:t>Change Communication Strategy:</w:t>
      </w:r>
      <w:r w:rsidRPr="00B60EDC">
        <w:t xml:space="preserve"> Develop a plan to communicate project changes to stakeholders.</w:t>
      </w:r>
    </w:p>
    <w:p w14:paraId="10F6AAD8" w14:textId="77777777" w:rsidR="00B60EDC" w:rsidRPr="00B60EDC" w:rsidRDefault="00B60EDC" w:rsidP="00B60EDC">
      <w:pPr>
        <w:pStyle w:val="NormalWeb"/>
        <w:rPr>
          <w:b/>
          <w:bCs/>
        </w:rPr>
      </w:pPr>
      <w:r w:rsidRPr="00B60EDC">
        <w:rPr>
          <w:b/>
          <w:bCs/>
        </w:rPr>
        <w:t>11. Sustainability Considerations:</w:t>
      </w:r>
    </w:p>
    <w:p w14:paraId="6204C99A" w14:textId="77777777" w:rsidR="00B60EDC" w:rsidRPr="00B60EDC" w:rsidRDefault="00B60EDC" w:rsidP="00B60EDC">
      <w:pPr>
        <w:pStyle w:val="NormalWeb"/>
        <w:numPr>
          <w:ilvl w:val="0"/>
          <w:numId w:val="28"/>
        </w:numPr>
      </w:pPr>
      <w:r w:rsidRPr="00B60EDC">
        <w:rPr>
          <w:b/>
          <w:bCs/>
        </w:rPr>
        <w:t>Environmental Impact:</w:t>
      </w:r>
      <w:r w:rsidRPr="00B60EDC">
        <w:t xml:space="preserve"> Address how stakeholder engagement can contribute to sustainable city development, including green technologies and resource management.</w:t>
      </w:r>
    </w:p>
    <w:p w14:paraId="6CB70E6E" w14:textId="77777777" w:rsidR="00B60EDC" w:rsidRPr="00B60EDC" w:rsidRDefault="00B60EDC" w:rsidP="00B60EDC">
      <w:pPr>
        <w:pStyle w:val="NormalWeb"/>
        <w:numPr>
          <w:ilvl w:val="0"/>
          <w:numId w:val="28"/>
        </w:numPr>
      </w:pPr>
      <w:r w:rsidRPr="00B60EDC">
        <w:rPr>
          <w:b/>
          <w:bCs/>
        </w:rPr>
        <w:t>Social Sustainability:</w:t>
      </w:r>
      <w:r w:rsidRPr="00B60EDC">
        <w:t xml:space="preserve"> Ensure that the smart city project meets social sustainability goals by considering marginalized communities.</w:t>
      </w:r>
    </w:p>
    <w:p w14:paraId="45B18AF8" w14:textId="77777777" w:rsidR="00B60EDC" w:rsidRPr="00B60EDC" w:rsidRDefault="00B60EDC" w:rsidP="00B60EDC">
      <w:pPr>
        <w:pStyle w:val="NormalWeb"/>
        <w:rPr>
          <w:b/>
          <w:bCs/>
        </w:rPr>
      </w:pPr>
      <w:r w:rsidRPr="00B60EDC">
        <w:rPr>
          <w:b/>
          <w:bCs/>
        </w:rPr>
        <w:t>12. Legal and Ethical Considerations:</w:t>
      </w:r>
    </w:p>
    <w:p w14:paraId="472D336B" w14:textId="77777777" w:rsidR="00B60EDC" w:rsidRPr="00B60EDC" w:rsidRDefault="00B60EDC" w:rsidP="00B60EDC">
      <w:pPr>
        <w:pStyle w:val="NormalWeb"/>
        <w:numPr>
          <w:ilvl w:val="0"/>
          <w:numId w:val="29"/>
        </w:numPr>
      </w:pPr>
      <w:r w:rsidRPr="00B60EDC">
        <w:rPr>
          <w:b/>
          <w:bCs/>
        </w:rPr>
        <w:t>Data Privacy:</w:t>
      </w:r>
      <w:r w:rsidRPr="00B60EDC">
        <w:t xml:space="preserve"> Since smart cities collect vast amounts of data, address how stakeholder concerns regarding privacy and data security will be managed.</w:t>
      </w:r>
    </w:p>
    <w:p w14:paraId="2C1A7C38" w14:textId="77777777" w:rsidR="00B60EDC" w:rsidRPr="00B60EDC" w:rsidRDefault="00B60EDC" w:rsidP="00B60EDC">
      <w:pPr>
        <w:pStyle w:val="NormalWeb"/>
        <w:numPr>
          <w:ilvl w:val="0"/>
          <w:numId w:val="29"/>
        </w:numPr>
      </w:pPr>
      <w:r w:rsidRPr="00B60EDC">
        <w:rPr>
          <w:b/>
          <w:bCs/>
        </w:rPr>
        <w:t>Ethical Engagement:</w:t>
      </w:r>
      <w:r w:rsidRPr="00B60EDC">
        <w:t xml:space="preserve"> Explore how ethical guidelines will shape stakeholder interactions to ensure fairness and transparency.</w:t>
      </w:r>
    </w:p>
    <w:p w14:paraId="0F1C3CD9" w14:textId="77777777" w:rsidR="00B60EDC" w:rsidRPr="00B60EDC" w:rsidRDefault="00B60EDC" w:rsidP="00B60EDC">
      <w:pPr>
        <w:pStyle w:val="NormalWeb"/>
        <w:rPr>
          <w:b/>
          <w:bCs/>
        </w:rPr>
      </w:pPr>
      <w:r w:rsidRPr="00B60EDC">
        <w:rPr>
          <w:b/>
          <w:bCs/>
        </w:rPr>
        <w:t>13. Budget Allocation:</w:t>
      </w:r>
    </w:p>
    <w:p w14:paraId="495715C4" w14:textId="77777777" w:rsidR="00B60EDC" w:rsidRPr="00B60EDC" w:rsidRDefault="00B60EDC" w:rsidP="00B60EDC">
      <w:pPr>
        <w:pStyle w:val="NormalWeb"/>
        <w:numPr>
          <w:ilvl w:val="0"/>
          <w:numId w:val="30"/>
        </w:numPr>
      </w:pPr>
      <w:r w:rsidRPr="00B60EDC">
        <w:rPr>
          <w:b/>
          <w:bCs/>
        </w:rPr>
        <w:t>Cost of Engagement:</w:t>
      </w:r>
      <w:r w:rsidRPr="00B60EDC">
        <w:t xml:space="preserve"> Outline the budget for stakeholder engagement activities, such as workshops, surveys, and communication platforms.</w:t>
      </w:r>
    </w:p>
    <w:p w14:paraId="2CEADE3D" w14:textId="77777777" w:rsidR="00B60EDC" w:rsidRPr="00B60EDC" w:rsidRDefault="00B60EDC" w:rsidP="00B60EDC">
      <w:pPr>
        <w:pStyle w:val="NormalWeb"/>
        <w:numPr>
          <w:ilvl w:val="0"/>
          <w:numId w:val="30"/>
        </w:numPr>
      </w:pPr>
      <w:r w:rsidRPr="00B60EDC">
        <w:rPr>
          <w:b/>
          <w:bCs/>
        </w:rPr>
        <w:t>Cost-Benefit Analysis:</w:t>
      </w:r>
      <w:r w:rsidRPr="00B60EDC">
        <w:t xml:space="preserve"> Include a simple cost-benefit analysis to show how engagement can enhance project success and reduce long-term costs.</w:t>
      </w:r>
    </w:p>
    <w:p w14:paraId="495CA26D" w14:textId="77777777" w:rsidR="00B60EDC" w:rsidRPr="00B60EDC" w:rsidRDefault="00B60EDC" w:rsidP="00B60EDC">
      <w:pPr>
        <w:pStyle w:val="NormalWeb"/>
        <w:rPr>
          <w:b/>
          <w:bCs/>
        </w:rPr>
      </w:pPr>
      <w:r w:rsidRPr="00B60EDC">
        <w:rPr>
          <w:b/>
          <w:bCs/>
        </w:rPr>
        <w:t>14. Lessons Learned and Future Recommendations:</w:t>
      </w:r>
    </w:p>
    <w:p w14:paraId="01D00864" w14:textId="77777777" w:rsidR="00B60EDC" w:rsidRPr="00B60EDC" w:rsidRDefault="00B60EDC" w:rsidP="00B60EDC">
      <w:pPr>
        <w:pStyle w:val="NormalWeb"/>
        <w:numPr>
          <w:ilvl w:val="0"/>
          <w:numId w:val="31"/>
        </w:numPr>
      </w:pPr>
      <w:r w:rsidRPr="00B60EDC">
        <w:rPr>
          <w:b/>
          <w:bCs/>
        </w:rPr>
        <w:t>Lessons from Engagement:</w:t>
      </w:r>
      <w:r w:rsidRPr="00B60EDC">
        <w:t xml:space="preserve"> Reflect on lessons learned from engaging stakeholders in the smart city project.</w:t>
      </w:r>
    </w:p>
    <w:p w14:paraId="24DEA12C" w14:textId="77777777" w:rsidR="00B60EDC" w:rsidRPr="00B60EDC" w:rsidRDefault="00B60EDC" w:rsidP="00B60EDC">
      <w:pPr>
        <w:pStyle w:val="NormalWeb"/>
        <w:numPr>
          <w:ilvl w:val="0"/>
          <w:numId w:val="31"/>
        </w:numPr>
      </w:pPr>
      <w:r w:rsidRPr="00B60EDC">
        <w:rPr>
          <w:b/>
          <w:bCs/>
        </w:rPr>
        <w:t>Recommendations:</w:t>
      </w:r>
      <w:r w:rsidRPr="00B60EDC">
        <w:t xml:space="preserve"> Provide recommendations for future stakeholder engagement initiatives, especially for other smart city projects.</w:t>
      </w:r>
    </w:p>
    <w:p w14:paraId="0BD9DB59" w14:textId="77777777" w:rsidR="00B60EDC" w:rsidRPr="00B60EDC" w:rsidRDefault="00B60EDC" w:rsidP="00B60EDC">
      <w:pPr>
        <w:pStyle w:val="NormalWeb"/>
      </w:pPr>
      <w:r w:rsidRPr="00B60EDC">
        <w:t>Incorporating these additional elements will give your project a more comprehensive structure and show that you're considering various dimensions of stakeholder management.</w:t>
      </w:r>
    </w:p>
    <w:p w14:paraId="028784E9" w14:textId="77777777" w:rsidR="00B60EDC" w:rsidRPr="00B60EDC" w:rsidRDefault="00B60EDC" w:rsidP="00B60EDC">
      <w:pPr>
        <w:pStyle w:val="NormalWeb"/>
        <w:rPr>
          <w:b/>
          <w:bCs/>
        </w:rPr>
      </w:pPr>
      <w:r w:rsidRPr="00B60EDC">
        <w:rPr>
          <w:b/>
          <w:bCs/>
        </w:rPr>
        <w:t>1. Risk Management Plan</w:t>
      </w:r>
    </w:p>
    <w:p w14:paraId="24029B90" w14:textId="77777777" w:rsidR="00B60EDC" w:rsidRPr="00B60EDC" w:rsidRDefault="00B60EDC" w:rsidP="00B60EDC">
      <w:pPr>
        <w:pStyle w:val="NormalWeb"/>
        <w:numPr>
          <w:ilvl w:val="0"/>
          <w:numId w:val="32"/>
        </w:numPr>
      </w:pPr>
      <w:r w:rsidRPr="00B60EDC">
        <w:t xml:space="preserve">Add this as a </w:t>
      </w:r>
      <w:r w:rsidRPr="00B60EDC">
        <w:rPr>
          <w:b/>
          <w:bCs/>
        </w:rPr>
        <w:t>new section</w:t>
      </w:r>
      <w:r w:rsidRPr="00B60EDC">
        <w:t xml:space="preserve"> after "Methodology" or "Results/Findings."</w:t>
      </w:r>
    </w:p>
    <w:p w14:paraId="1316B0A5" w14:textId="77777777" w:rsidR="00B60EDC" w:rsidRPr="00B60EDC" w:rsidRDefault="00B60EDC" w:rsidP="00B60EDC">
      <w:pPr>
        <w:pStyle w:val="NormalWeb"/>
        <w:numPr>
          <w:ilvl w:val="0"/>
          <w:numId w:val="32"/>
        </w:numPr>
      </w:pPr>
      <w:r w:rsidRPr="00B60EDC">
        <w:lastRenderedPageBreak/>
        <w:t xml:space="preserve">Title it </w:t>
      </w:r>
      <w:r w:rsidRPr="00B60EDC">
        <w:rPr>
          <w:b/>
          <w:bCs/>
        </w:rPr>
        <w:t>"Risk Management Plan"</w:t>
      </w:r>
      <w:r w:rsidRPr="00B60EDC">
        <w:t xml:space="preserve"> and discuss potential risks related to stakeholder engagement and how to mitigate them.</w:t>
      </w:r>
    </w:p>
    <w:p w14:paraId="68835F70" w14:textId="77777777" w:rsidR="00B60EDC" w:rsidRPr="00B60EDC" w:rsidRDefault="00B60EDC" w:rsidP="00B60EDC">
      <w:pPr>
        <w:pStyle w:val="NormalWeb"/>
        <w:rPr>
          <w:b/>
          <w:bCs/>
        </w:rPr>
      </w:pPr>
      <w:r w:rsidRPr="00B60EDC">
        <w:rPr>
          <w:b/>
          <w:bCs/>
        </w:rPr>
        <w:t>2. Change Management Plan</w:t>
      </w:r>
    </w:p>
    <w:p w14:paraId="12F1400E" w14:textId="77777777" w:rsidR="00B60EDC" w:rsidRPr="00B60EDC" w:rsidRDefault="00B60EDC" w:rsidP="00B60EDC">
      <w:pPr>
        <w:pStyle w:val="NormalWeb"/>
        <w:numPr>
          <w:ilvl w:val="0"/>
          <w:numId w:val="33"/>
        </w:numPr>
      </w:pPr>
      <w:r w:rsidRPr="00B60EDC">
        <w:t xml:space="preserve">Include this in your existing </w:t>
      </w:r>
      <w:r w:rsidRPr="00B60EDC">
        <w:rPr>
          <w:b/>
          <w:bCs/>
        </w:rPr>
        <w:t>Methodology</w:t>
      </w:r>
      <w:r w:rsidRPr="00B60EDC">
        <w:t xml:space="preserve"> section as a subsection under </w:t>
      </w:r>
      <w:r w:rsidRPr="00B60EDC">
        <w:rPr>
          <w:b/>
          <w:bCs/>
        </w:rPr>
        <w:t>"Tools and Techniques."</w:t>
      </w:r>
    </w:p>
    <w:p w14:paraId="4C330FEF" w14:textId="77777777" w:rsidR="00B60EDC" w:rsidRPr="00B60EDC" w:rsidRDefault="00B60EDC" w:rsidP="00B60EDC">
      <w:pPr>
        <w:pStyle w:val="NormalWeb"/>
        <w:numPr>
          <w:ilvl w:val="0"/>
          <w:numId w:val="33"/>
        </w:numPr>
      </w:pPr>
      <w:r w:rsidRPr="00B60EDC">
        <w:t>It will complement the tools and methodologies you've listed by explaining how stakeholder feedback will be incorporated through a formal change process.</w:t>
      </w:r>
    </w:p>
    <w:p w14:paraId="5DF71C2A" w14:textId="77777777" w:rsidR="00B60EDC" w:rsidRPr="00B60EDC" w:rsidRDefault="00B60EDC" w:rsidP="00B60EDC">
      <w:pPr>
        <w:pStyle w:val="NormalWeb"/>
        <w:rPr>
          <w:b/>
          <w:bCs/>
        </w:rPr>
      </w:pPr>
      <w:r w:rsidRPr="00B60EDC">
        <w:rPr>
          <w:b/>
          <w:bCs/>
        </w:rPr>
        <w:t>3. Sustainability Considerations</w:t>
      </w:r>
    </w:p>
    <w:p w14:paraId="6C005704" w14:textId="77777777" w:rsidR="00B60EDC" w:rsidRPr="00B60EDC" w:rsidRDefault="00B60EDC" w:rsidP="00B60EDC">
      <w:pPr>
        <w:pStyle w:val="NormalWeb"/>
        <w:numPr>
          <w:ilvl w:val="0"/>
          <w:numId w:val="34"/>
        </w:numPr>
      </w:pPr>
      <w:r w:rsidRPr="00B60EDC">
        <w:t xml:space="preserve">Integrate this into the </w:t>
      </w:r>
      <w:r w:rsidRPr="00B60EDC">
        <w:rPr>
          <w:b/>
          <w:bCs/>
        </w:rPr>
        <w:t>Introduction</w:t>
      </w:r>
      <w:r w:rsidRPr="00B60EDC">
        <w:t xml:space="preserve"> or </w:t>
      </w:r>
      <w:r w:rsidRPr="00B60EDC">
        <w:rPr>
          <w:b/>
          <w:bCs/>
        </w:rPr>
        <w:t>Theoretical Framework.</w:t>
      </w:r>
    </w:p>
    <w:p w14:paraId="64171389" w14:textId="77777777" w:rsidR="00B60EDC" w:rsidRPr="00B60EDC" w:rsidRDefault="00B60EDC" w:rsidP="00B60EDC">
      <w:pPr>
        <w:pStyle w:val="NormalWeb"/>
        <w:numPr>
          <w:ilvl w:val="0"/>
          <w:numId w:val="34"/>
        </w:numPr>
      </w:pPr>
      <w:r w:rsidRPr="00B60EDC">
        <w:t xml:space="preserve">You can add a small subsection, </w:t>
      </w:r>
      <w:r w:rsidRPr="00B60EDC">
        <w:rPr>
          <w:b/>
          <w:bCs/>
        </w:rPr>
        <w:t>"Sustainability and Stakeholder Engagement,"</w:t>
      </w:r>
      <w:r w:rsidRPr="00B60EDC">
        <w:t xml:space="preserve"> which emphasizes how your project supports environmental and social sustainability goals.</w:t>
      </w:r>
    </w:p>
    <w:p w14:paraId="64555BF0" w14:textId="77777777" w:rsidR="00B60EDC" w:rsidRPr="00B60EDC" w:rsidRDefault="00B60EDC" w:rsidP="00B60EDC">
      <w:pPr>
        <w:pStyle w:val="NormalWeb"/>
        <w:rPr>
          <w:b/>
          <w:bCs/>
        </w:rPr>
      </w:pPr>
      <w:r w:rsidRPr="00B60EDC">
        <w:rPr>
          <w:b/>
          <w:bCs/>
        </w:rPr>
        <w:t>4. Legal and Ethical Considerations</w:t>
      </w:r>
    </w:p>
    <w:p w14:paraId="39B4F8FA" w14:textId="77777777" w:rsidR="00B60EDC" w:rsidRPr="00B60EDC" w:rsidRDefault="00B60EDC" w:rsidP="00B60EDC">
      <w:pPr>
        <w:pStyle w:val="NormalWeb"/>
        <w:numPr>
          <w:ilvl w:val="0"/>
          <w:numId w:val="35"/>
        </w:numPr>
      </w:pPr>
      <w:r w:rsidRPr="00B60EDC">
        <w:t xml:space="preserve">Add this as a </w:t>
      </w:r>
      <w:r w:rsidRPr="00B60EDC">
        <w:rPr>
          <w:b/>
          <w:bCs/>
        </w:rPr>
        <w:t>new subsection</w:t>
      </w:r>
      <w:r w:rsidRPr="00B60EDC">
        <w:t xml:space="preserve"> under your </w:t>
      </w:r>
      <w:r w:rsidRPr="00B60EDC">
        <w:rPr>
          <w:b/>
          <w:bCs/>
        </w:rPr>
        <w:t>Theoretical Framework.</w:t>
      </w:r>
    </w:p>
    <w:p w14:paraId="6EC07326" w14:textId="77777777" w:rsidR="00B60EDC" w:rsidRPr="00B60EDC" w:rsidRDefault="00B60EDC" w:rsidP="00B60EDC">
      <w:pPr>
        <w:pStyle w:val="NormalWeb"/>
        <w:numPr>
          <w:ilvl w:val="0"/>
          <w:numId w:val="35"/>
        </w:numPr>
      </w:pPr>
      <w:r w:rsidRPr="00B60EDC">
        <w:t xml:space="preserve">Title it </w:t>
      </w:r>
      <w:r w:rsidRPr="00B60EDC">
        <w:rPr>
          <w:b/>
          <w:bCs/>
        </w:rPr>
        <w:t>"Legal and Ethical Considerations in Stakeholder Engagement,"</w:t>
      </w:r>
      <w:r w:rsidRPr="00B60EDC">
        <w:t xml:space="preserve"> where you discuss how data privacy and ethical concerns will be managed.</w:t>
      </w:r>
    </w:p>
    <w:p w14:paraId="680E5AF5" w14:textId="77777777" w:rsidR="00B60EDC" w:rsidRPr="00B60EDC" w:rsidRDefault="00B60EDC" w:rsidP="00B60EDC">
      <w:pPr>
        <w:pStyle w:val="NormalWeb"/>
        <w:rPr>
          <w:b/>
          <w:bCs/>
        </w:rPr>
      </w:pPr>
      <w:r w:rsidRPr="00B60EDC">
        <w:rPr>
          <w:b/>
          <w:bCs/>
        </w:rPr>
        <w:t>5. Budget Allocation</w:t>
      </w:r>
    </w:p>
    <w:p w14:paraId="09C46769" w14:textId="77777777" w:rsidR="00B60EDC" w:rsidRPr="00B60EDC" w:rsidRDefault="00B60EDC" w:rsidP="00B60EDC">
      <w:pPr>
        <w:pStyle w:val="NormalWeb"/>
        <w:numPr>
          <w:ilvl w:val="0"/>
          <w:numId w:val="36"/>
        </w:numPr>
      </w:pPr>
      <w:r w:rsidRPr="00B60EDC">
        <w:t xml:space="preserve">This can be included in a new section called </w:t>
      </w:r>
      <w:r w:rsidRPr="00B60EDC">
        <w:rPr>
          <w:b/>
          <w:bCs/>
        </w:rPr>
        <w:t>"Financial Plan"</w:t>
      </w:r>
      <w:r w:rsidRPr="00B60EDC">
        <w:t xml:space="preserve"> or </w:t>
      </w:r>
      <w:r w:rsidRPr="00B60EDC">
        <w:rPr>
          <w:b/>
          <w:bCs/>
        </w:rPr>
        <w:t>"Budget for Stakeholder Engagement"</w:t>
      </w:r>
      <w:r w:rsidRPr="00B60EDC">
        <w:t xml:space="preserve"> after </w:t>
      </w:r>
      <w:r w:rsidRPr="00B60EDC">
        <w:rPr>
          <w:b/>
          <w:bCs/>
        </w:rPr>
        <w:t>"Methodology"</w:t>
      </w:r>
      <w:r w:rsidRPr="00B60EDC">
        <w:t xml:space="preserve"> or as part of </w:t>
      </w:r>
      <w:r w:rsidRPr="00B60EDC">
        <w:rPr>
          <w:b/>
          <w:bCs/>
        </w:rPr>
        <w:t>"Results/Findings."</w:t>
      </w:r>
    </w:p>
    <w:p w14:paraId="4EBFEB07" w14:textId="77777777" w:rsidR="00B60EDC" w:rsidRPr="00B60EDC" w:rsidRDefault="00B60EDC" w:rsidP="00B60EDC">
      <w:pPr>
        <w:pStyle w:val="NormalWeb"/>
        <w:numPr>
          <w:ilvl w:val="0"/>
          <w:numId w:val="36"/>
        </w:numPr>
      </w:pPr>
      <w:r w:rsidRPr="00B60EDC">
        <w:t>Outline the cost of engagement tools and activities and add a cost-benefit analysis.</w:t>
      </w:r>
    </w:p>
    <w:p w14:paraId="7E3D6724" w14:textId="78CB82E7" w:rsidR="00BD7A05" w:rsidRPr="00B60EDC" w:rsidRDefault="00B60EDC" w:rsidP="00B60EDC">
      <w:pPr>
        <w:pStyle w:val="NormalWeb"/>
        <w:rPr>
          <w:b/>
          <w:bCs/>
        </w:rPr>
      </w:pPr>
      <w:r w:rsidRPr="00B60EDC">
        <w:rPr>
          <w:b/>
          <w:bCs/>
        </w:rPr>
        <w:t>6. Lessons Learned and Future Recommendation</w:t>
      </w:r>
    </w:p>
    <w:p w14:paraId="5CBC2CC4" w14:textId="77777777" w:rsidR="00B60EDC" w:rsidRPr="00B60EDC" w:rsidRDefault="00B60EDC" w:rsidP="00B60EDC">
      <w:pPr>
        <w:pStyle w:val="NormalWeb"/>
        <w:numPr>
          <w:ilvl w:val="0"/>
          <w:numId w:val="37"/>
        </w:numPr>
      </w:pPr>
      <w:r w:rsidRPr="00B60EDC">
        <w:t xml:space="preserve">Add this as a </w:t>
      </w:r>
      <w:r w:rsidRPr="00B60EDC">
        <w:rPr>
          <w:b/>
          <w:bCs/>
        </w:rPr>
        <w:t>final section</w:t>
      </w:r>
      <w:r w:rsidRPr="00B60EDC">
        <w:t xml:space="preserve"> titled </w:t>
      </w:r>
      <w:r w:rsidRPr="00B60EDC">
        <w:rPr>
          <w:b/>
          <w:bCs/>
        </w:rPr>
        <w:t>"Lessons Learned and Future Recommendations."</w:t>
      </w:r>
    </w:p>
    <w:p w14:paraId="3A0E551D" w14:textId="77777777" w:rsidR="00B60EDC" w:rsidRDefault="00B60EDC" w:rsidP="00B60EDC">
      <w:pPr>
        <w:pStyle w:val="NormalWeb"/>
        <w:numPr>
          <w:ilvl w:val="0"/>
          <w:numId w:val="37"/>
        </w:numPr>
      </w:pPr>
      <w:r w:rsidRPr="00B60EDC">
        <w:t>Include reflections on the engagement process, what worked well, and provide suggestions for future projects.</w:t>
      </w:r>
    </w:p>
    <w:p w14:paraId="67E48E11" w14:textId="77777777" w:rsidR="00BD7A05" w:rsidRPr="00B60EDC" w:rsidRDefault="00BD7A05" w:rsidP="00BD7A05">
      <w:pPr>
        <w:pStyle w:val="NormalWeb"/>
        <w:ind w:left="720"/>
      </w:pPr>
    </w:p>
    <w:p w14:paraId="2FE75370" w14:textId="1F252B26" w:rsidR="00B60EDC" w:rsidRPr="00B60EDC" w:rsidRDefault="00B60EDC" w:rsidP="00F52538">
      <w:pPr>
        <w:pStyle w:val="NormalWeb"/>
      </w:pPr>
    </w:p>
    <w:p w14:paraId="05E04354" w14:textId="759BC294" w:rsidR="00BD7A05" w:rsidRDefault="00BD7A05" w:rsidP="00F52538">
      <w:pPr>
        <w:pStyle w:val="NormalWeb"/>
        <w:rPr>
          <w:b/>
          <w:bCs/>
          <w:sz w:val="28"/>
          <w:szCs w:val="28"/>
          <w:u w:val="single"/>
        </w:rPr>
      </w:pPr>
      <w:r>
        <w:rPr>
          <w:b/>
          <w:bCs/>
          <w:sz w:val="28"/>
          <w:szCs w:val="28"/>
          <w:u w:val="single"/>
        </w:rPr>
        <w:t>7.Cost</w:t>
      </w:r>
      <w:r w:rsidR="00763D7A">
        <w:rPr>
          <w:b/>
          <w:bCs/>
          <w:sz w:val="28"/>
          <w:szCs w:val="28"/>
          <w:u w:val="single"/>
        </w:rPr>
        <w:t xml:space="preserve"> Analysis</w:t>
      </w:r>
      <w:r>
        <w:rPr>
          <w:b/>
          <w:bCs/>
          <w:sz w:val="28"/>
          <w:szCs w:val="28"/>
          <w:u w:val="single"/>
        </w:rPr>
        <w:t>:</w:t>
      </w:r>
    </w:p>
    <w:p w14:paraId="49DBCB66" w14:textId="2353A0E5" w:rsidR="005977D8" w:rsidRDefault="005977D8" w:rsidP="005977D8">
      <w:pPr>
        <w:pStyle w:val="NormalWeb"/>
      </w:pPr>
      <w:r>
        <w:t>Cost Breakdown in INR:</w:t>
      </w:r>
    </w:p>
    <w:p w14:paraId="1016EA5D" w14:textId="77777777" w:rsidR="005977D8" w:rsidRDefault="005977D8" w:rsidP="005977D8">
      <w:pPr>
        <w:pStyle w:val="NormalWeb"/>
      </w:pPr>
    </w:p>
    <w:p w14:paraId="5A29B140" w14:textId="3092D651" w:rsidR="005977D8" w:rsidRDefault="005977D8" w:rsidP="005977D8">
      <w:pPr>
        <w:pStyle w:val="NormalWeb"/>
      </w:pPr>
      <w:r>
        <w:t>1. Stakeholder Identification and Analysis</w:t>
      </w:r>
    </w:p>
    <w:p w14:paraId="0C81B853" w14:textId="4B98250D" w:rsidR="005977D8" w:rsidRDefault="005977D8" w:rsidP="005977D8">
      <w:pPr>
        <w:pStyle w:val="NormalWeb"/>
      </w:pPr>
      <w:r>
        <w:t xml:space="preserve">   - Estimated Cost: ₹415,000 - ₹830,000</w:t>
      </w:r>
    </w:p>
    <w:p w14:paraId="6788F3FC" w14:textId="77777777" w:rsidR="005977D8" w:rsidRDefault="005977D8" w:rsidP="005977D8">
      <w:pPr>
        <w:pStyle w:val="NormalWeb"/>
      </w:pPr>
    </w:p>
    <w:p w14:paraId="0C04EE5B" w14:textId="173BC2E6" w:rsidR="005977D8" w:rsidRDefault="005977D8" w:rsidP="005977D8">
      <w:pPr>
        <w:pStyle w:val="NormalWeb"/>
      </w:pPr>
      <w:r>
        <w:t>2. Communication Plan Development</w:t>
      </w:r>
    </w:p>
    <w:p w14:paraId="3438CA70" w14:textId="11E5DFC4" w:rsidR="005977D8" w:rsidRDefault="005977D8" w:rsidP="005977D8">
      <w:pPr>
        <w:pStyle w:val="NormalWeb"/>
      </w:pPr>
      <w:r>
        <w:t xml:space="preserve">   - Estimated Cost: ₹581,000 - ₹1,245,000</w:t>
      </w:r>
    </w:p>
    <w:p w14:paraId="01BAF911" w14:textId="77777777" w:rsidR="005977D8" w:rsidRDefault="005977D8" w:rsidP="005977D8">
      <w:pPr>
        <w:pStyle w:val="NormalWeb"/>
      </w:pPr>
    </w:p>
    <w:p w14:paraId="7CF1B480" w14:textId="3C2CBFB0" w:rsidR="005977D8" w:rsidRDefault="005977D8" w:rsidP="005977D8">
      <w:pPr>
        <w:pStyle w:val="NormalWeb"/>
      </w:pPr>
      <w:r>
        <w:t>3. Workshops and Public Meetings</w:t>
      </w:r>
    </w:p>
    <w:p w14:paraId="5FA67C99" w14:textId="7C5DF4D4" w:rsidR="005977D8" w:rsidRDefault="005977D8" w:rsidP="005977D8">
      <w:pPr>
        <w:pStyle w:val="NormalWeb"/>
      </w:pPr>
      <w:r>
        <w:t xml:space="preserve">   - Estimated Cost: ₹1,660,000 - ₹2,905,000</w:t>
      </w:r>
    </w:p>
    <w:p w14:paraId="1106F24B" w14:textId="77777777" w:rsidR="005977D8" w:rsidRDefault="005977D8" w:rsidP="005977D8">
      <w:pPr>
        <w:pStyle w:val="NormalWeb"/>
      </w:pPr>
    </w:p>
    <w:p w14:paraId="5289F2A0" w14:textId="34698D46" w:rsidR="005977D8" w:rsidRDefault="005977D8" w:rsidP="005977D8">
      <w:pPr>
        <w:pStyle w:val="NormalWeb"/>
      </w:pPr>
      <w:r>
        <w:t>4. Surveys and Feedback Collection</w:t>
      </w:r>
    </w:p>
    <w:p w14:paraId="112DB3A1" w14:textId="78D53A96" w:rsidR="005977D8" w:rsidRDefault="005977D8" w:rsidP="005977D8">
      <w:pPr>
        <w:pStyle w:val="NormalWeb"/>
      </w:pPr>
      <w:r>
        <w:t xml:space="preserve">   - Estimated Cost: ₹415,000 - ₹830,000</w:t>
      </w:r>
    </w:p>
    <w:p w14:paraId="2150D040" w14:textId="77777777" w:rsidR="005977D8" w:rsidRDefault="005977D8" w:rsidP="005977D8">
      <w:pPr>
        <w:pStyle w:val="NormalWeb"/>
      </w:pPr>
    </w:p>
    <w:p w14:paraId="3451F9E6" w14:textId="578B885C" w:rsidR="005977D8" w:rsidRDefault="005977D8" w:rsidP="005977D8">
      <w:pPr>
        <w:pStyle w:val="NormalWeb"/>
      </w:pPr>
      <w:r>
        <w:t>5. Data Analysis and Reporting</w:t>
      </w:r>
    </w:p>
    <w:p w14:paraId="47ECAD71" w14:textId="6C5BCB14" w:rsidR="005977D8" w:rsidRDefault="005977D8" w:rsidP="005977D8">
      <w:pPr>
        <w:pStyle w:val="NormalWeb"/>
      </w:pPr>
      <w:r>
        <w:t xml:space="preserve">   - Estimated Cost: ₹664,000 - ₹1,245,000</w:t>
      </w:r>
    </w:p>
    <w:p w14:paraId="5DC6AD6D" w14:textId="77777777" w:rsidR="005977D8" w:rsidRDefault="005977D8" w:rsidP="005977D8">
      <w:pPr>
        <w:pStyle w:val="NormalWeb"/>
      </w:pPr>
    </w:p>
    <w:p w14:paraId="29F82596" w14:textId="54FF7060" w:rsidR="005977D8" w:rsidRDefault="005977D8" w:rsidP="005977D8">
      <w:pPr>
        <w:pStyle w:val="NormalWeb"/>
      </w:pPr>
      <w:r>
        <w:t>6. Ongoing Stakeholder Engagement</w:t>
      </w:r>
    </w:p>
    <w:p w14:paraId="2FC6B00E" w14:textId="1F15DCFC" w:rsidR="005977D8" w:rsidRDefault="005977D8" w:rsidP="005977D8">
      <w:pPr>
        <w:pStyle w:val="NormalWeb"/>
      </w:pPr>
      <w:r>
        <w:t xml:space="preserve">   - Estimated Cost: ₹1,245,000 - ₹2,490,000</w:t>
      </w:r>
    </w:p>
    <w:p w14:paraId="745CC447" w14:textId="77777777" w:rsidR="005977D8" w:rsidRDefault="005977D8" w:rsidP="005977D8">
      <w:pPr>
        <w:pStyle w:val="NormalWeb"/>
      </w:pPr>
    </w:p>
    <w:p w14:paraId="25E2C4AA" w14:textId="4AD7F16D" w:rsidR="005977D8" w:rsidRDefault="005977D8" w:rsidP="005977D8">
      <w:pPr>
        <w:pStyle w:val="NormalWeb"/>
      </w:pPr>
      <w:r>
        <w:t>### Additional Costs:</w:t>
      </w:r>
    </w:p>
    <w:p w14:paraId="079F84C1" w14:textId="77777777" w:rsidR="005977D8" w:rsidRDefault="005977D8" w:rsidP="005977D8">
      <w:pPr>
        <w:pStyle w:val="NormalWeb"/>
      </w:pPr>
    </w:p>
    <w:p w14:paraId="0DB48F2C" w14:textId="7209CE48" w:rsidR="005977D8" w:rsidRDefault="005977D8" w:rsidP="005977D8">
      <w:pPr>
        <w:pStyle w:val="NormalWeb"/>
      </w:pPr>
      <w:r>
        <w:t>1. Technology and Tools</w:t>
      </w:r>
    </w:p>
    <w:p w14:paraId="62E54128" w14:textId="006E1298" w:rsidR="005977D8" w:rsidRDefault="005977D8" w:rsidP="005977D8">
      <w:pPr>
        <w:pStyle w:val="NormalWeb"/>
      </w:pPr>
      <w:r>
        <w:t xml:space="preserve">   - Estimated Cost: ₹166,000 - ₹415,000</w:t>
      </w:r>
    </w:p>
    <w:p w14:paraId="100181E3" w14:textId="77777777" w:rsidR="005977D8" w:rsidRDefault="005977D8" w:rsidP="005977D8">
      <w:pPr>
        <w:pStyle w:val="NormalWeb"/>
      </w:pPr>
    </w:p>
    <w:p w14:paraId="24E09997" w14:textId="2793A330" w:rsidR="005977D8" w:rsidRDefault="005977D8" w:rsidP="005977D8">
      <w:pPr>
        <w:pStyle w:val="NormalWeb"/>
      </w:pPr>
      <w:r>
        <w:t>2. Miscellaneous Expenses</w:t>
      </w:r>
    </w:p>
    <w:p w14:paraId="5770EB34" w14:textId="0DD69C27" w:rsidR="005977D8" w:rsidRDefault="005977D8" w:rsidP="005977D8">
      <w:pPr>
        <w:pStyle w:val="NormalWeb"/>
      </w:pPr>
      <w:r>
        <w:t xml:space="preserve">   - Estimated Cost: ₹415,000 - ₹664,000</w:t>
      </w:r>
    </w:p>
    <w:p w14:paraId="21FC1052" w14:textId="77777777" w:rsidR="005977D8" w:rsidRDefault="005977D8" w:rsidP="005977D8">
      <w:pPr>
        <w:pStyle w:val="NormalWeb"/>
      </w:pPr>
    </w:p>
    <w:p w14:paraId="64390851" w14:textId="6E107BC0" w:rsidR="005977D8" w:rsidRDefault="005977D8" w:rsidP="005977D8">
      <w:pPr>
        <w:pStyle w:val="NormalWeb"/>
      </w:pPr>
      <w:r>
        <w:t>Total Estimated Cost in INR:</w:t>
      </w:r>
    </w:p>
    <w:p w14:paraId="7B00ED5B" w14:textId="4A16114E" w:rsidR="005977D8" w:rsidRDefault="005977D8" w:rsidP="005977D8">
      <w:pPr>
        <w:pStyle w:val="NormalWeb"/>
      </w:pPr>
      <w:r>
        <w:t xml:space="preserve">Depending on the scale and scope of the project, the total cost can range from ₹5,510,000 to ₹10,640,000. </w:t>
      </w:r>
    </w:p>
    <w:p w14:paraId="6D9EA568" w14:textId="77777777" w:rsidR="005977D8" w:rsidRDefault="005977D8" w:rsidP="005977D8">
      <w:pPr>
        <w:pStyle w:val="NormalWeb"/>
      </w:pPr>
    </w:p>
    <w:p w14:paraId="7A3C6F9A" w14:textId="0AFE6706" w:rsidR="005977D8" w:rsidRDefault="005977D8" w:rsidP="005977D8">
      <w:pPr>
        <w:pStyle w:val="NormalWeb"/>
      </w:pPr>
      <w:r>
        <w:t>Cost Summary Table in INR:</w:t>
      </w:r>
    </w:p>
    <w:p w14:paraId="7AA79467" w14:textId="766B2A75" w:rsidR="005977D8" w:rsidRDefault="005977D8" w:rsidP="005977D8">
      <w:pPr>
        <w:pStyle w:val="NormalWeb"/>
      </w:pPr>
      <w:r w:rsidRPr="005977D8">
        <w:lastRenderedPageBreak/>
        <w:drawing>
          <wp:inline distT="0" distB="0" distL="0" distR="0" wp14:anchorId="0848CCCF" wp14:editId="135A3DBF">
            <wp:extent cx="6480175" cy="2994025"/>
            <wp:effectExtent l="0" t="0" r="0" b="0"/>
            <wp:docPr id="112078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85603" name=""/>
                    <pic:cNvPicPr/>
                  </pic:nvPicPr>
                  <pic:blipFill>
                    <a:blip r:embed="rId9"/>
                    <a:stretch>
                      <a:fillRect/>
                    </a:stretch>
                  </pic:blipFill>
                  <pic:spPr>
                    <a:xfrm>
                      <a:off x="0" y="0"/>
                      <a:ext cx="6480175" cy="2994025"/>
                    </a:xfrm>
                    <a:prstGeom prst="rect">
                      <a:avLst/>
                    </a:prstGeom>
                  </pic:spPr>
                </pic:pic>
              </a:graphicData>
            </a:graphic>
          </wp:inline>
        </w:drawing>
      </w:r>
    </w:p>
    <w:p w14:paraId="08A0ED7B" w14:textId="09F5246A" w:rsidR="005977D8" w:rsidRPr="005977D8" w:rsidRDefault="005977D8" w:rsidP="005977D8">
      <w:pPr>
        <w:pStyle w:val="NormalWeb"/>
      </w:pPr>
      <w:r>
        <w:t>These figures provide a useful guide for budgeting your Stakeholder Management Plan in Indian Rupees. Adjustments may be necessary based on specific project needs and resources.</w:t>
      </w:r>
    </w:p>
    <w:p w14:paraId="6561897E" w14:textId="5F51071E" w:rsidR="00A03918" w:rsidRDefault="00BD7A05" w:rsidP="00F52538">
      <w:pPr>
        <w:pStyle w:val="NormalWeb"/>
        <w:rPr>
          <w:b/>
          <w:bCs/>
          <w:sz w:val="28"/>
          <w:szCs w:val="28"/>
          <w:u w:val="single"/>
        </w:rPr>
      </w:pPr>
      <w:r>
        <w:rPr>
          <w:b/>
          <w:bCs/>
          <w:sz w:val="28"/>
          <w:szCs w:val="28"/>
          <w:u w:val="single"/>
        </w:rPr>
        <w:t>8</w:t>
      </w:r>
      <w:r w:rsidR="00A03918">
        <w:rPr>
          <w:b/>
          <w:bCs/>
          <w:sz w:val="28"/>
          <w:szCs w:val="28"/>
          <w:u w:val="single"/>
        </w:rPr>
        <w:t>.</w:t>
      </w:r>
      <w:r w:rsidR="00A03918" w:rsidRPr="00A03918">
        <w:rPr>
          <w:b/>
          <w:bCs/>
          <w:sz w:val="28"/>
          <w:szCs w:val="28"/>
          <w:u w:val="single"/>
        </w:rPr>
        <w:t>Results/Findings</w:t>
      </w:r>
      <w:r w:rsidR="00A03918">
        <w:rPr>
          <w:b/>
          <w:bCs/>
          <w:sz w:val="28"/>
          <w:szCs w:val="28"/>
          <w:u w:val="single"/>
        </w:rPr>
        <w:t>:</w:t>
      </w:r>
    </w:p>
    <w:p w14:paraId="2529A615" w14:textId="77777777" w:rsidR="00235DC3" w:rsidRPr="00235DC3" w:rsidRDefault="00235DC3" w:rsidP="00235DC3">
      <w:pPr>
        <w:pStyle w:val="NormalWeb"/>
        <w:numPr>
          <w:ilvl w:val="0"/>
          <w:numId w:val="25"/>
        </w:numPr>
      </w:pPr>
      <w:r w:rsidRPr="00235DC3">
        <w:t>Stakeholder Identification:</w:t>
      </w:r>
    </w:p>
    <w:p w14:paraId="49D5283A" w14:textId="77777777" w:rsidR="00235DC3" w:rsidRPr="00235DC3" w:rsidRDefault="00235DC3" w:rsidP="00235DC3">
      <w:pPr>
        <w:pStyle w:val="NormalWeb"/>
        <w:numPr>
          <w:ilvl w:val="1"/>
          <w:numId w:val="25"/>
        </w:numPr>
      </w:pPr>
      <w:r w:rsidRPr="00235DC3">
        <w:t>A thorough stakeholder analysis was conducted, resulting in a comprehensive list of stakeholders involved in the smart city project. This list includes:</w:t>
      </w:r>
    </w:p>
    <w:p w14:paraId="1175268B" w14:textId="77777777" w:rsidR="00235DC3" w:rsidRPr="00235DC3" w:rsidRDefault="00235DC3" w:rsidP="00235DC3">
      <w:pPr>
        <w:pStyle w:val="NormalWeb"/>
        <w:numPr>
          <w:ilvl w:val="2"/>
          <w:numId w:val="25"/>
        </w:numPr>
      </w:pPr>
      <w:r w:rsidRPr="00235DC3">
        <w:t>Government Agencies: Local municipalities, urban planning departments, environmental regulatory bodies, and transportation authorities.</w:t>
      </w:r>
    </w:p>
    <w:p w14:paraId="5654646F" w14:textId="77777777" w:rsidR="00235DC3" w:rsidRPr="00235DC3" w:rsidRDefault="00235DC3" w:rsidP="00235DC3">
      <w:pPr>
        <w:pStyle w:val="NormalWeb"/>
        <w:numPr>
          <w:ilvl w:val="2"/>
          <w:numId w:val="25"/>
        </w:numPr>
      </w:pPr>
      <w:r w:rsidRPr="00235DC3">
        <w:t>Local Businesses: Small enterprises, large corporations, and service providers that will be affected by or can contribute to smart city initiatives.</w:t>
      </w:r>
    </w:p>
    <w:p w14:paraId="7E9DCA2A" w14:textId="77777777" w:rsidR="00235DC3" w:rsidRPr="00235DC3" w:rsidRDefault="00235DC3" w:rsidP="00235DC3">
      <w:pPr>
        <w:pStyle w:val="NormalWeb"/>
        <w:numPr>
          <w:ilvl w:val="2"/>
          <w:numId w:val="25"/>
        </w:numPr>
      </w:pPr>
      <w:r w:rsidRPr="00235DC3">
        <w:t>Community Organizations: Non-profit organizations, advocacy groups, and resident associations that represent various community interests.</w:t>
      </w:r>
    </w:p>
    <w:p w14:paraId="0661B748" w14:textId="77777777" w:rsidR="00235DC3" w:rsidRPr="00235DC3" w:rsidRDefault="00235DC3" w:rsidP="00235DC3">
      <w:pPr>
        <w:pStyle w:val="NormalWeb"/>
        <w:numPr>
          <w:ilvl w:val="2"/>
          <w:numId w:val="25"/>
        </w:numPr>
      </w:pPr>
      <w:r w:rsidRPr="00235DC3">
        <w:t>Residents: Diverse demographic groups, including homeowners, renters, and marginalized communities, ensuring a holistic understanding of community needs.</w:t>
      </w:r>
    </w:p>
    <w:p w14:paraId="6DC0E8BF" w14:textId="77777777" w:rsidR="00235DC3" w:rsidRPr="00235DC3" w:rsidRDefault="00235DC3" w:rsidP="00235DC3">
      <w:pPr>
        <w:pStyle w:val="NormalWeb"/>
        <w:numPr>
          <w:ilvl w:val="1"/>
          <w:numId w:val="25"/>
        </w:numPr>
      </w:pPr>
      <w:r w:rsidRPr="00235DC3">
        <w:t>This identification process utilized surveys, interviews, and workshops to capture a wide array of voices and perspectives.</w:t>
      </w:r>
    </w:p>
    <w:p w14:paraId="1CADCBF1" w14:textId="77777777" w:rsidR="00235DC3" w:rsidRPr="00235DC3" w:rsidRDefault="00235DC3" w:rsidP="00235DC3">
      <w:pPr>
        <w:pStyle w:val="NormalWeb"/>
        <w:numPr>
          <w:ilvl w:val="0"/>
          <w:numId w:val="25"/>
        </w:numPr>
      </w:pPr>
      <w:r w:rsidRPr="00235DC3">
        <w:t>Communication Strategies:</w:t>
      </w:r>
    </w:p>
    <w:p w14:paraId="5275AD66" w14:textId="77777777" w:rsidR="00235DC3" w:rsidRPr="00235DC3" w:rsidRDefault="00235DC3" w:rsidP="00235DC3">
      <w:pPr>
        <w:pStyle w:val="NormalWeb"/>
        <w:numPr>
          <w:ilvl w:val="1"/>
          <w:numId w:val="25"/>
        </w:numPr>
      </w:pPr>
      <w:r w:rsidRPr="00235DC3">
        <w:t>Tailored communication strategies were developed for each stakeholder group to facilitate effective information flow and engagement. These strategies include:</w:t>
      </w:r>
    </w:p>
    <w:p w14:paraId="0789FB86" w14:textId="77777777" w:rsidR="00235DC3" w:rsidRPr="00235DC3" w:rsidRDefault="00235DC3" w:rsidP="00235DC3">
      <w:pPr>
        <w:pStyle w:val="NormalWeb"/>
        <w:numPr>
          <w:ilvl w:val="2"/>
          <w:numId w:val="25"/>
        </w:numPr>
      </w:pPr>
      <w:r w:rsidRPr="00235DC3">
        <w:t>Government Agencies: Regular briefings, reports, and formal meetings to ensure alignment on regulatory requirements and policy objectives.</w:t>
      </w:r>
    </w:p>
    <w:p w14:paraId="5382F282" w14:textId="77777777" w:rsidR="00235DC3" w:rsidRPr="00235DC3" w:rsidRDefault="00235DC3" w:rsidP="00235DC3">
      <w:pPr>
        <w:pStyle w:val="NormalWeb"/>
        <w:numPr>
          <w:ilvl w:val="2"/>
          <w:numId w:val="25"/>
        </w:numPr>
      </w:pPr>
      <w:r w:rsidRPr="00235DC3">
        <w:t>Local Businesses: Informational sessions and networking events to foster collaboration and address concerns related to economic impacts and opportunities.</w:t>
      </w:r>
    </w:p>
    <w:p w14:paraId="619E5338" w14:textId="77777777" w:rsidR="00235DC3" w:rsidRPr="00235DC3" w:rsidRDefault="00235DC3" w:rsidP="00235DC3">
      <w:pPr>
        <w:pStyle w:val="NormalWeb"/>
        <w:numPr>
          <w:ilvl w:val="2"/>
          <w:numId w:val="25"/>
        </w:numPr>
      </w:pPr>
      <w:r w:rsidRPr="00235DC3">
        <w:t>Community Organizations: Community forums and focus groups to gather input and facilitate discussions on project benefits and concerns.</w:t>
      </w:r>
    </w:p>
    <w:p w14:paraId="11EB7E10" w14:textId="77777777" w:rsidR="00235DC3" w:rsidRPr="00235DC3" w:rsidRDefault="00235DC3" w:rsidP="00235DC3">
      <w:pPr>
        <w:pStyle w:val="NormalWeb"/>
        <w:numPr>
          <w:ilvl w:val="2"/>
          <w:numId w:val="25"/>
        </w:numPr>
      </w:pPr>
      <w:r w:rsidRPr="00235DC3">
        <w:t>Residents: Multi-channel communication approaches, including newsletters, social media updates, and public town hall meetings to ensure inclusive participation.</w:t>
      </w:r>
    </w:p>
    <w:p w14:paraId="124FE2D0" w14:textId="77777777" w:rsidR="00235DC3" w:rsidRPr="00235DC3" w:rsidRDefault="00235DC3" w:rsidP="00235DC3">
      <w:pPr>
        <w:pStyle w:val="NormalWeb"/>
        <w:numPr>
          <w:ilvl w:val="1"/>
          <w:numId w:val="25"/>
        </w:numPr>
      </w:pPr>
      <w:r w:rsidRPr="00235DC3">
        <w:t>Each strategy was designed to cater to the unique preferences and information needs of the stakeholder group, enhancing overall engagement and transparency.</w:t>
      </w:r>
    </w:p>
    <w:p w14:paraId="1DBD057B" w14:textId="77777777" w:rsidR="00235DC3" w:rsidRPr="00235DC3" w:rsidRDefault="00235DC3" w:rsidP="00235DC3">
      <w:pPr>
        <w:pStyle w:val="NormalWeb"/>
        <w:numPr>
          <w:ilvl w:val="0"/>
          <w:numId w:val="25"/>
        </w:numPr>
      </w:pPr>
      <w:r w:rsidRPr="00235DC3">
        <w:t>Success Metrics:</w:t>
      </w:r>
    </w:p>
    <w:p w14:paraId="7787F0D5" w14:textId="77777777" w:rsidR="00235DC3" w:rsidRPr="00235DC3" w:rsidRDefault="00235DC3" w:rsidP="00235DC3">
      <w:pPr>
        <w:pStyle w:val="NormalWeb"/>
        <w:numPr>
          <w:ilvl w:val="1"/>
          <w:numId w:val="25"/>
        </w:numPr>
      </w:pPr>
      <w:r w:rsidRPr="00235DC3">
        <w:t>To evaluate stakeholder satisfaction and the effectiveness of the engagement strategies, a set of success metrics was defined, including:</w:t>
      </w:r>
    </w:p>
    <w:p w14:paraId="352F2194" w14:textId="77777777" w:rsidR="00235DC3" w:rsidRPr="00235DC3" w:rsidRDefault="00235DC3" w:rsidP="00235DC3">
      <w:pPr>
        <w:pStyle w:val="NormalWeb"/>
        <w:numPr>
          <w:ilvl w:val="2"/>
          <w:numId w:val="25"/>
        </w:numPr>
      </w:pPr>
      <w:r w:rsidRPr="00235DC3">
        <w:lastRenderedPageBreak/>
        <w:t>Feedback Scores: Utilizing surveys to assess stakeholder satisfaction with the engagement process and the perceived responsiveness of the project team to their concerns. A target feedback score of 80% satisfaction was set.</w:t>
      </w:r>
    </w:p>
    <w:p w14:paraId="6C27EA87" w14:textId="77777777" w:rsidR="00235DC3" w:rsidRPr="00235DC3" w:rsidRDefault="00235DC3" w:rsidP="00235DC3">
      <w:pPr>
        <w:pStyle w:val="NormalWeb"/>
        <w:numPr>
          <w:ilvl w:val="2"/>
          <w:numId w:val="25"/>
        </w:numPr>
      </w:pPr>
      <w:r w:rsidRPr="00235DC3">
        <w:t>Participation Rates: Tracking attendance and participation in workshops, meetings, and events. The goal is to achieve at least 60% participation from identified stakeholders, indicating strong interest and engagement.</w:t>
      </w:r>
    </w:p>
    <w:p w14:paraId="525D2CFC" w14:textId="77777777" w:rsidR="00235DC3" w:rsidRPr="00235DC3" w:rsidRDefault="00235DC3" w:rsidP="00235DC3">
      <w:pPr>
        <w:pStyle w:val="NormalWeb"/>
        <w:numPr>
          <w:ilvl w:val="2"/>
          <w:numId w:val="25"/>
        </w:numPr>
      </w:pPr>
      <w:r w:rsidRPr="00235DC3">
        <w:t xml:space="preserve">Project Alignment with Stakeholder Needs: </w:t>
      </w:r>
      <w:proofErr w:type="spellStart"/>
      <w:r w:rsidRPr="00235DC3">
        <w:t>Analyzing</w:t>
      </w:r>
      <w:proofErr w:type="spellEnd"/>
      <w:r w:rsidRPr="00235DC3">
        <w:t xml:space="preserve"> alignment through periodic assessments of project objectives against stakeholder feedback. This includes regular reviews and adjustments based on community input to ensure that project outcomes reflect stakeholder aspirations.</w:t>
      </w:r>
    </w:p>
    <w:p w14:paraId="5B93A7C5" w14:textId="77777777" w:rsidR="00235DC3" w:rsidRPr="00235DC3" w:rsidRDefault="00235DC3" w:rsidP="00235DC3">
      <w:pPr>
        <w:pStyle w:val="NormalWeb"/>
      </w:pPr>
      <w:r w:rsidRPr="00235DC3">
        <w:t>These outcomes demonstrate a proactive approach to stakeholder engagement, ensuring that diverse voices are heard and integrated into the smart city development process. The strategies and metrics set the stage for ongoing collaboration, ultimately enhancing the project's potential for success and community impact.</w:t>
      </w:r>
    </w:p>
    <w:p w14:paraId="7A224121" w14:textId="77777777" w:rsidR="00A03918" w:rsidRDefault="00A03918" w:rsidP="00F52538">
      <w:pPr>
        <w:pStyle w:val="NormalWeb"/>
        <w:rPr>
          <w:b/>
          <w:bCs/>
          <w:sz w:val="28"/>
          <w:szCs w:val="28"/>
          <w:u w:val="single"/>
        </w:rPr>
      </w:pPr>
    </w:p>
    <w:p w14:paraId="6370A630" w14:textId="66F34873" w:rsidR="00F52538" w:rsidRDefault="00BD7A05" w:rsidP="00F52538">
      <w:pPr>
        <w:pStyle w:val="NormalWeb"/>
        <w:rPr>
          <w:b/>
          <w:bCs/>
          <w:sz w:val="28"/>
          <w:szCs w:val="28"/>
          <w:u w:val="single"/>
        </w:rPr>
      </w:pPr>
      <w:r>
        <w:rPr>
          <w:b/>
          <w:bCs/>
          <w:sz w:val="28"/>
          <w:szCs w:val="28"/>
          <w:u w:val="single"/>
        </w:rPr>
        <w:t>9</w:t>
      </w:r>
      <w:r w:rsidR="00F52538" w:rsidRPr="00F52538">
        <w:rPr>
          <w:b/>
          <w:bCs/>
          <w:sz w:val="28"/>
          <w:szCs w:val="28"/>
          <w:u w:val="single"/>
        </w:rPr>
        <w:t>.Data Representation</w:t>
      </w:r>
      <w:r w:rsidR="00A03918">
        <w:rPr>
          <w:b/>
          <w:bCs/>
          <w:sz w:val="28"/>
          <w:szCs w:val="28"/>
          <w:u w:val="single"/>
        </w:rPr>
        <w:t>:</w:t>
      </w:r>
      <w:r w:rsidR="00F52538" w:rsidRPr="00F52538">
        <w:rPr>
          <w:b/>
          <w:bCs/>
          <w:sz w:val="28"/>
          <w:szCs w:val="28"/>
          <w:u w:val="single"/>
        </w:rPr>
        <w:t xml:space="preserve"> </w:t>
      </w:r>
    </w:p>
    <w:p w14:paraId="292E5BE8" w14:textId="25A02EAA" w:rsidR="005968FB" w:rsidRDefault="005968FB" w:rsidP="00880329">
      <w:pPr>
        <w:pStyle w:val="NormalWeb"/>
        <w:numPr>
          <w:ilvl w:val="0"/>
          <w:numId w:val="45"/>
        </w:numPr>
        <w:rPr>
          <w:b/>
          <w:bCs/>
        </w:rPr>
      </w:pPr>
      <w:r w:rsidRPr="005968FB">
        <w:rPr>
          <w:b/>
          <w:bCs/>
        </w:rPr>
        <w:t>Communication Flow Diagram</w:t>
      </w:r>
      <w:r>
        <w:rPr>
          <w:b/>
          <w:bCs/>
        </w:rPr>
        <w:t>:</w:t>
      </w:r>
    </w:p>
    <w:p w14:paraId="2EADF60B" w14:textId="77B44722" w:rsidR="005968FB" w:rsidRDefault="005968FB" w:rsidP="005968FB">
      <w:pPr>
        <w:pStyle w:val="NormalWeb"/>
        <w:ind w:left="1440"/>
        <w:rPr>
          <w:b/>
          <w:bCs/>
        </w:rPr>
      </w:pPr>
      <w:r>
        <w:rPr>
          <w:noProof/>
        </w:rPr>
        <w:drawing>
          <wp:inline distT="0" distB="0" distL="0" distR="0" wp14:anchorId="33BEE7F5" wp14:editId="0BF69114">
            <wp:extent cx="4529455" cy="2438050"/>
            <wp:effectExtent l="0" t="0" r="4445" b="635"/>
            <wp:docPr id="1767823757"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009" cy="2443731"/>
                    </a:xfrm>
                    <a:prstGeom prst="rect">
                      <a:avLst/>
                    </a:prstGeom>
                    <a:noFill/>
                    <a:ln>
                      <a:noFill/>
                    </a:ln>
                  </pic:spPr>
                </pic:pic>
              </a:graphicData>
            </a:graphic>
          </wp:inline>
        </w:drawing>
      </w:r>
    </w:p>
    <w:p w14:paraId="6288855A" w14:textId="6D9FDEAC" w:rsidR="00510CC7" w:rsidRPr="005968FB" w:rsidRDefault="00510CC7" w:rsidP="005968FB">
      <w:pPr>
        <w:pStyle w:val="NormalWeb"/>
        <w:numPr>
          <w:ilvl w:val="0"/>
          <w:numId w:val="38"/>
        </w:numPr>
        <w:rPr>
          <w:b/>
          <w:bCs/>
        </w:rPr>
      </w:pPr>
      <w:r w:rsidRPr="005968FB">
        <w:rPr>
          <w:b/>
          <w:bCs/>
        </w:rPr>
        <w:t>Flowchart:</w:t>
      </w:r>
    </w:p>
    <w:p w14:paraId="3BA3096F" w14:textId="6CF30BAE" w:rsidR="00510CC7" w:rsidRPr="00510CC7" w:rsidRDefault="00510CC7" w:rsidP="00510CC7">
      <w:pPr>
        <w:pStyle w:val="NormalWeb"/>
        <w:ind w:left="720"/>
      </w:pPr>
      <w:r>
        <w:rPr>
          <w:noProof/>
        </w:rPr>
        <w:lastRenderedPageBreak/>
        <w:drawing>
          <wp:inline distT="0" distB="0" distL="0" distR="0" wp14:anchorId="55F85E1D" wp14:editId="61A38B7D">
            <wp:extent cx="2263685" cy="4701540"/>
            <wp:effectExtent l="0" t="0" r="3810" b="3810"/>
            <wp:docPr id="117972070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3811" cy="4743340"/>
                    </a:xfrm>
                    <a:prstGeom prst="rect">
                      <a:avLst/>
                    </a:prstGeom>
                    <a:noFill/>
                    <a:ln>
                      <a:noFill/>
                    </a:ln>
                  </pic:spPr>
                </pic:pic>
              </a:graphicData>
            </a:graphic>
          </wp:inline>
        </w:drawing>
      </w:r>
    </w:p>
    <w:p w14:paraId="04114D39" w14:textId="70766684" w:rsidR="00F52538" w:rsidRPr="00F52538" w:rsidRDefault="00F52538" w:rsidP="00510CC7">
      <w:pPr>
        <w:pStyle w:val="NormalWeb"/>
        <w:numPr>
          <w:ilvl w:val="0"/>
          <w:numId w:val="24"/>
        </w:numPr>
      </w:pPr>
      <w:r w:rsidRPr="00510CC7">
        <w:rPr>
          <w:b/>
          <w:bCs/>
        </w:rPr>
        <w:t>Table:</w:t>
      </w:r>
    </w:p>
    <w:p w14:paraId="1D5231F0" w14:textId="0422AEB5" w:rsidR="009B0955" w:rsidRDefault="00F52538" w:rsidP="00F52538">
      <w:pPr>
        <w:pStyle w:val="NormalWeb"/>
        <w:numPr>
          <w:ilvl w:val="1"/>
          <w:numId w:val="24"/>
        </w:numPr>
      </w:pPr>
      <w:r w:rsidRPr="00F52538">
        <w:rPr>
          <w:b/>
          <w:bCs/>
        </w:rPr>
        <w:t>Summary of Stakeholder Needs and Expectations:</w:t>
      </w:r>
    </w:p>
    <w:p w14:paraId="0F72D862" w14:textId="6EF6BF94" w:rsidR="000C268B" w:rsidRDefault="00284CA0" w:rsidP="000C268B">
      <w:pPr>
        <w:pStyle w:val="NormalWeb"/>
        <w:ind w:left="1440"/>
      </w:pPr>
      <w:r w:rsidRPr="00284CA0">
        <w:rPr>
          <w:noProof/>
        </w:rPr>
        <w:drawing>
          <wp:inline distT="0" distB="0" distL="0" distR="0" wp14:anchorId="0B208A14" wp14:editId="0A05A30C">
            <wp:extent cx="5009515" cy="2162363"/>
            <wp:effectExtent l="0" t="0" r="635" b="9525"/>
            <wp:docPr id="7942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7199" name=""/>
                    <pic:cNvPicPr/>
                  </pic:nvPicPr>
                  <pic:blipFill>
                    <a:blip r:embed="rId12"/>
                    <a:stretch>
                      <a:fillRect/>
                    </a:stretch>
                  </pic:blipFill>
                  <pic:spPr>
                    <a:xfrm>
                      <a:off x="0" y="0"/>
                      <a:ext cx="5026815" cy="2169831"/>
                    </a:xfrm>
                    <a:prstGeom prst="rect">
                      <a:avLst/>
                    </a:prstGeom>
                  </pic:spPr>
                </pic:pic>
              </a:graphicData>
            </a:graphic>
          </wp:inline>
        </w:drawing>
      </w:r>
    </w:p>
    <w:p w14:paraId="5DF2AB14" w14:textId="77777777" w:rsidR="00973DD5" w:rsidRDefault="00973DD5" w:rsidP="0003278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10.Result/Output:</w:t>
      </w:r>
    </w:p>
    <w:p w14:paraId="6A2AA198" w14:textId="0CCD65D2" w:rsidR="00973DD5" w:rsidRPr="00973DD5" w:rsidRDefault="00973DD5" w:rsidP="00973DD5">
      <w:pPr>
        <w:jc w:val="both"/>
        <w:rPr>
          <w:rFonts w:ascii="Times New Roman" w:hAnsi="Times New Roman" w:cs="Times New Roman"/>
          <w:sz w:val="24"/>
          <w:szCs w:val="24"/>
        </w:rPr>
      </w:pPr>
      <w:r w:rsidRPr="00973DD5">
        <w:rPr>
          <w:rFonts w:ascii="Times New Roman" w:hAnsi="Times New Roman" w:cs="Times New Roman"/>
          <w:sz w:val="24"/>
          <w:szCs w:val="24"/>
        </w:rPr>
        <w:t xml:space="preserve"> </w:t>
      </w:r>
      <w:r w:rsidRPr="00973DD5">
        <w:rPr>
          <w:rFonts w:ascii="Times New Roman" w:hAnsi="Times New Roman" w:cs="Times New Roman"/>
          <w:b/>
          <w:bCs/>
          <w:sz w:val="24"/>
          <w:szCs w:val="24"/>
        </w:rPr>
        <w:t>Stakeholder Identification</w:t>
      </w:r>
      <w:r w:rsidRPr="00973DD5">
        <w:rPr>
          <w:rFonts w:ascii="Times New Roman" w:hAnsi="Times New Roman" w:cs="Times New Roman"/>
          <w:sz w:val="24"/>
          <w:szCs w:val="24"/>
        </w:rPr>
        <w:t>:</w:t>
      </w:r>
    </w:p>
    <w:p w14:paraId="00862F4C" w14:textId="77777777" w:rsidR="00973DD5" w:rsidRPr="00973DD5" w:rsidRDefault="00973DD5" w:rsidP="00973DD5">
      <w:pPr>
        <w:numPr>
          <w:ilvl w:val="0"/>
          <w:numId w:val="40"/>
        </w:numPr>
        <w:jc w:val="both"/>
        <w:rPr>
          <w:rFonts w:ascii="Times New Roman" w:hAnsi="Times New Roman" w:cs="Times New Roman"/>
          <w:sz w:val="24"/>
          <w:szCs w:val="24"/>
        </w:rPr>
      </w:pPr>
      <w:r w:rsidRPr="00973DD5">
        <w:rPr>
          <w:rFonts w:ascii="Times New Roman" w:hAnsi="Times New Roman" w:cs="Times New Roman"/>
          <w:sz w:val="24"/>
          <w:szCs w:val="24"/>
        </w:rPr>
        <w:t>A comprehensive stakeholder analysis was successfully completed, resulting in a well-defined list of stakeholders crucial for the smart city project. This list includes:</w:t>
      </w:r>
    </w:p>
    <w:p w14:paraId="36D11961" w14:textId="77777777" w:rsidR="00973DD5" w:rsidRPr="00973DD5" w:rsidRDefault="00973DD5" w:rsidP="00973DD5">
      <w:pPr>
        <w:numPr>
          <w:ilvl w:val="1"/>
          <w:numId w:val="40"/>
        </w:numPr>
        <w:jc w:val="both"/>
        <w:rPr>
          <w:rFonts w:ascii="Times New Roman" w:hAnsi="Times New Roman" w:cs="Times New Roman"/>
          <w:sz w:val="24"/>
          <w:szCs w:val="24"/>
        </w:rPr>
      </w:pPr>
      <w:r w:rsidRPr="00973DD5">
        <w:rPr>
          <w:rFonts w:ascii="Times New Roman" w:hAnsi="Times New Roman" w:cs="Times New Roman"/>
          <w:b/>
          <w:bCs/>
          <w:sz w:val="24"/>
          <w:szCs w:val="24"/>
        </w:rPr>
        <w:t>Government Agencies</w:t>
      </w:r>
      <w:r w:rsidRPr="00973DD5">
        <w:rPr>
          <w:rFonts w:ascii="Times New Roman" w:hAnsi="Times New Roman" w:cs="Times New Roman"/>
          <w:sz w:val="24"/>
          <w:szCs w:val="24"/>
        </w:rPr>
        <w:t>: Local municipalities, urban planning departments, environmental regulatory bodies, and transportation authorities.</w:t>
      </w:r>
    </w:p>
    <w:p w14:paraId="0EC75C82" w14:textId="77777777" w:rsidR="00973DD5" w:rsidRPr="00973DD5" w:rsidRDefault="00973DD5" w:rsidP="00973DD5">
      <w:pPr>
        <w:numPr>
          <w:ilvl w:val="1"/>
          <w:numId w:val="40"/>
        </w:numPr>
        <w:jc w:val="both"/>
        <w:rPr>
          <w:rFonts w:ascii="Times New Roman" w:hAnsi="Times New Roman" w:cs="Times New Roman"/>
          <w:sz w:val="24"/>
          <w:szCs w:val="24"/>
        </w:rPr>
      </w:pPr>
      <w:r w:rsidRPr="00973DD5">
        <w:rPr>
          <w:rFonts w:ascii="Times New Roman" w:hAnsi="Times New Roman" w:cs="Times New Roman"/>
          <w:b/>
          <w:bCs/>
          <w:sz w:val="24"/>
          <w:szCs w:val="24"/>
        </w:rPr>
        <w:lastRenderedPageBreak/>
        <w:t>Local Businesses</w:t>
      </w:r>
      <w:r w:rsidRPr="00973DD5">
        <w:rPr>
          <w:rFonts w:ascii="Times New Roman" w:hAnsi="Times New Roman" w:cs="Times New Roman"/>
          <w:sz w:val="24"/>
          <w:szCs w:val="24"/>
        </w:rPr>
        <w:t>: Small enterprises, large corporations, and service providers that will be impacted by or can contribute to smart city initiatives.</w:t>
      </w:r>
    </w:p>
    <w:p w14:paraId="1134A3FF" w14:textId="77777777" w:rsidR="00973DD5" w:rsidRPr="00973DD5" w:rsidRDefault="00973DD5" w:rsidP="00973DD5">
      <w:pPr>
        <w:numPr>
          <w:ilvl w:val="1"/>
          <w:numId w:val="40"/>
        </w:numPr>
        <w:jc w:val="both"/>
        <w:rPr>
          <w:rFonts w:ascii="Times New Roman" w:hAnsi="Times New Roman" w:cs="Times New Roman"/>
          <w:sz w:val="24"/>
          <w:szCs w:val="24"/>
        </w:rPr>
      </w:pPr>
      <w:r w:rsidRPr="00973DD5">
        <w:rPr>
          <w:rFonts w:ascii="Times New Roman" w:hAnsi="Times New Roman" w:cs="Times New Roman"/>
          <w:b/>
          <w:bCs/>
          <w:sz w:val="24"/>
          <w:szCs w:val="24"/>
        </w:rPr>
        <w:t>Community Organizations</w:t>
      </w:r>
      <w:r w:rsidRPr="00973DD5">
        <w:rPr>
          <w:rFonts w:ascii="Times New Roman" w:hAnsi="Times New Roman" w:cs="Times New Roman"/>
          <w:sz w:val="24"/>
          <w:szCs w:val="24"/>
        </w:rPr>
        <w:t>: Non-profit organizations, advocacy groups, and resident associations representing various community interests.</w:t>
      </w:r>
    </w:p>
    <w:p w14:paraId="2B842D07" w14:textId="77777777" w:rsidR="00973DD5" w:rsidRPr="00973DD5" w:rsidRDefault="00973DD5" w:rsidP="00973DD5">
      <w:pPr>
        <w:numPr>
          <w:ilvl w:val="1"/>
          <w:numId w:val="40"/>
        </w:numPr>
        <w:jc w:val="both"/>
        <w:rPr>
          <w:rFonts w:ascii="Times New Roman" w:hAnsi="Times New Roman" w:cs="Times New Roman"/>
          <w:sz w:val="24"/>
          <w:szCs w:val="24"/>
        </w:rPr>
      </w:pPr>
      <w:r w:rsidRPr="00973DD5">
        <w:rPr>
          <w:rFonts w:ascii="Times New Roman" w:hAnsi="Times New Roman" w:cs="Times New Roman"/>
          <w:b/>
          <w:bCs/>
          <w:sz w:val="24"/>
          <w:szCs w:val="24"/>
        </w:rPr>
        <w:t>Residents</w:t>
      </w:r>
      <w:r w:rsidRPr="00973DD5">
        <w:rPr>
          <w:rFonts w:ascii="Times New Roman" w:hAnsi="Times New Roman" w:cs="Times New Roman"/>
          <w:sz w:val="24"/>
          <w:szCs w:val="24"/>
        </w:rPr>
        <w:t>: A diverse demographic spectrum, including homeowners, renters, and marginalized communities, ensuring a holistic understanding of community needs.</w:t>
      </w:r>
    </w:p>
    <w:p w14:paraId="08C032A6" w14:textId="77777777" w:rsidR="00973DD5" w:rsidRPr="00973DD5" w:rsidRDefault="00973DD5" w:rsidP="00973DD5">
      <w:pPr>
        <w:numPr>
          <w:ilvl w:val="0"/>
          <w:numId w:val="40"/>
        </w:numPr>
        <w:jc w:val="both"/>
        <w:rPr>
          <w:rFonts w:ascii="Times New Roman" w:hAnsi="Times New Roman" w:cs="Times New Roman"/>
          <w:sz w:val="24"/>
          <w:szCs w:val="24"/>
        </w:rPr>
      </w:pPr>
      <w:r w:rsidRPr="00973DD5">
        <w:rPr>
          <w:rFonts w:ascii="Times New Roman" w:hAnsi="Times New Roman" w:cs="Times New Roman"/>
          <w:sz w:val="24"/>
          <w:szCs w:val="24"/>
        </w:rPr>
        <w:t>Various methods, including surveys, interviews, and workshops, were employed to capture a wide array of voices and perspectives.</w:t>
      </w:r>
    </w:p>
    <w:p w14:paraId="5063BA42" w14:textId="3EC7D87F" w:rsidR="00973DD5" w:rsidRPr="00973DD5" w:rsidRDefault="00973DD5" w:rsidP="00973DD5">
      <w:pPr>
        <w:jc w:val="both"/>
        <w:rPr>
          <w:rFonts w:ascii="Times New Roman" w:hAnsi="Times New Roman" w:cs="Times New Roman"/>
          <w:sz w:val="24"/>
          <w:szCs w:val="24"/>
        </w:rPr>
      </w:pPr>
      <w:r w:rsidRPr="00973DD5">
        <w:rPr>
          <w:rFonts w:ascii="Times New Roman" w:hAnsi="Times New Roman" w:cs="Times New Roman"/>
          <w:sz w:val="24"/>
          <w:szCs w:val="24"/>
        </w:rPr>
        <w:t xml:space="preserve"> </w:t>
      </w:r>
      <w:r w:rsidRPr="00973DD5">
        <w:rPr>
          <w:rFonts w:ascii="Times New Roman" w:hAnsi="Times New Roman" w:cs="Times New Roman"/>
          <w:b/>
          <w:bCs/>
          <w:sz w:val="24"/>
          <w:szCs w:val="24"/>
        </w:rPr>
        <w:t>Communication Strategies</w:t>
      </w:r>
      <w:r w:rsidRPr="00973DD5">
        <w:rPr>
          <w:rFonts w:ascii="Times New Roman" w:hAnsi="Times New Roman" w:cs="Times New Roman"/>
          <w:sz w:val="24"/>
          <w:szCs w:val="24"/>
        </w:rPr>
        <w:t>:</w:t>
      </w:r>
    </w:p>
    <w:p w14:paraId="1CED5969" w14:textId="77777777" w:rsidR="00973DD5" w:rsidRPr="00973DD5" w:rsidRDefault="00973DD5" w:rsidP="00973DD5">
      <w:pPr>
        <w:numPr>
          <w:ilvl w:val="0"/>
          <w:numId w:val="41"/>
        </w:numPr>
        <w:jc w:val="both"/>
        <w:rPr>
          <w:rFonts w:ascii="Times New Roman" w:hAnsi="Times New Roman" w:cs="Times New Roman"/>
          <w:sz w:val="24"/>
          <w:szCs w:val="24"/>
        </w:rPr>
      </w:pPr>
      <w:r w:rsidRPr="00973DD5">
        <w:rPr>
          <w:rFonts w:ascii="Times New Roman" w:hAnsi="Times New Roman" w:cs="Times New Roman"/>
          <w:sz w:val="24"/>
          <w:szCs w:val="24"/>
        </w:rPr>
        <w:t>Tailored communication strategies were developed for each stakeholder group to facilitate effective information flow and engagement. These strategies include:</w:t>
      </w:r>
    </w:p>
    <w:p w14:paraId="588BC60B" w14:textId="77777777" w:rsidR="00973DD5" w:rsidRPr="00973DD5" w:rsidRDefault="00973DD5" w:rsidP="00973DD5">
      <w:pPr>
        <w:numPr>
          <w:ilvl w:val="1"/>
          <w:numId w:val="41"/>
        </w:numPr>
        <w:jc w:val="both"/>
        <w:rPr>
          <w:rFonts w:ascii="Times New Roman" w:hAnsi="Times New Roman" w:cs="Times New Roman"/>
          <w:sz w:val="24"/>
          <w:szCs w:val="24"/>
        </w:rPr>
      </w:pPr>
      <w:r w:rsidRPr="00973DD5">
        <w:rPr>
          <w:rFonts w:ascii="Times New Roman" w:hAnsi="Times New Roman" w:cs="Times New Roman"/>
          <w:b/>
          <w:bCs/>
          <w:sz w:val="24"/>
          <w:szCs w:val="24"/>
        </w:rPr>
        <w:t>Government Agencies</w:t>
      </w:r>
      <w:r w:rsidRPr="00973DD5">
        <w:rPr>
          <w:rFonts w:ascii="Times New Roman" w:hAnsi="Times New Roman" w:cs="Times New Roman"/>
          <w:sz w:val="24"/>
          <w:szCs w:val="24"/>
        </w:rPr>
        <w:t>: Regular briefings, reports, and formal meetings to ensure alignment on regulatory requirements and policy objectives.</w:t>
      </w:r>
    </w:p>
    <w:p w14:paraId="053976FB" w14:textId="77777777" w:rsidR="00973DD5" w:rsidRPr="00973DD5" w:rsidRDefault="00973DD5" w:rsidP="00973DD5">
      <w:pPr>
        <w:numPr>
          <w:ilvl w:val="1"/>
          <w:numId w:val="41"/>
        </w:numPr>
        <w:jc w:val="both"/>
        <w:rPr>
          <w:rFonts w:ascii="Times New Roman" w:hAnsi="Times New Roman" w:cs="Times New Roman"/>
          <w:sz w:val="24"/>
          <w:szCs w:val="24"/>
        </w:rPr>
      </w:pPr>
      <w:r w:rsidRPr="00973DD5">
        <w:rPr>
          <w:rFonts w:ascii="Times New Roman" w:hAnsi="Times New Roman" w:cs="Times New Roman"/>
          <w:b/>
          <w:bCs/>
          <w:sz w:val="24"/>
          <w:szCs w:val="24"/>
        </w:rPr>
        <w:t>Local Businesses</w:t>
      </w:r>
      <w:r w:rsidRPr="00973DD5">
        <w:rPr>
          <w:rFonts w:ascii="Times New Roman" w:hAnsi="Times New Roman" w:cs="Times New Roman"/>
          <w:sz w:val="24"/>
          <w:szCs w:val="24"/>
        </w:rPr>
        <w:t>: Informational sessions and networking events aimed at fostering collaboration and addressing economic concerns and opportunities.</w:t>
      </w:r>
    </w:p>
    <w:p w14:paraId="08962CA4" w14:textId="77777777" w:rsidR="00973DD5" w:rsidRPr="00973DD5" w:rsidRDefault="00973DD5" w:rsidP="00973DD5">
      <w:pPr>
        <w:numPr>
          <w:ilvl w:val="1"/>
          <w:numId w:val="41"/>
        </w:numPr>
        <w:jc w:val="both"/>
        <w:rPr>
          <w:rFonts w:ascii="Times New Roman" w:hAnsi="Times New Roman" w:cs="Times New Roman"/>
          <w:sz w:val="24"/>
          <w:szCs w:val="24"/>
        </w:rPr>
      </w:pPr>
      <w:r w:rsidRPr="00973DD5">
        <w:rPr>
          <w:rFonts w:ascii="Times New Roman" w:hAnsi="Times New Roman" w:cs="Times New Roman"/>
          <w:b/>
          <w:bCs/>
          <w:sz w:val="24"/>
          <w:szCs w:val="24"/>
        </w:rPr>
        <w:t>Community Organizations</w:t>
      </w:r>
      <w:r w:rsidRPr="00973DD5">
        <w:rPr>
          <w:rFonts w:ascii="Times New Roman" w:hAnsi="Times New Roman" w:cs="Times New Roman"/>
          <w:sz w:val="24"/>
          <w:szCs w:val="24"/>
        </w:rPr>
        <w:t>: Community forums and focus groups to gather input and facilitate discussions on project benefits and concerns.</w:t>
      </w:r>
    </w:p>
    <w:p w14:paraId="043B3E90" w14:textId="77777777" w:rsidR="00973DD5" w:rsidRPr="00973DD5" w:rsidRDefault="00973DD5" w:rsidP="00973DD5">
      <w:pPr>
        <w:numPr>
          <w:ilvl w:val="1"/>
          <w:numId w:val="41"/>
        </w:numPr>
        <w:jc w:val="both"/>
        <w:rPr>
          <w:rFonts w:ascii="Times New Roman" w:hAnsi="Times New Roman" w:cs="Times New Roman"/>
          <w:sz w:val="24"/>
          <w:szCs w:val="24"/>
        </w:rPr>
      </w:pPr>
      <w:r w:rsidRPr="00973DD5">
        <w:rPr>
          <w:rFonts w:ascii="Times New Roman" w:hAnsi="Times New Roman" w:cs="Times New Roman"/>
          <w:b/>
          <w:bCs/>
          <w:sz w:val="24"/>
          <w:szCs w:val="24"/>
        </w:rPr>
        <w:t>Residents</w:t>
      </w:r>
      <w:r w:rsidRPr="00973DD5">
        <w:rPr>
          <w:rFonts w:ascii="Times New Roman" w:hAnsi="Times New Roman" w:cs="Times New Roman"/>
          <w:sz w:val="24"/>
          <w:szCs w:val="24"/>
        </w:rPr>
        <w:t>: A multi-channel communication approach, utilizing newsletters, social media updates, and public town hall meetings to ensure inclusive participation.</w:t>
      </w:r>
    </w:p>
    <w:p w14:paraId="6FDBC984" w14:textId="77777777" w:rsidR="00973DD5" w:rsidRPr="00973DD5" w:rsidRDefault="00973DD5" w:rsidP="00973DD5">
      <w:pPr>
        <w:numPr>
          <w:ilvl w:val="0"/>
          <w:numId w:val="41"/>
        </w:numPr>
        <w:jc w:val="both"/>
        <w:rPr>
          <w:rFonts w:ascii="Times New Roman" w:hAnsi="Times New Roman" w:cs="Times New Roman"/>
          <w:sz w:val="24"/>
          <w:szCs w:val="24"/>
        </w:rPr>
      </w:pPr>
      <w:r w:rsidRPr="00973DD5">
        <w:rPr>
          <w:rFonts w:ascii="Times New Roman" w:hAnsi="Times New Roman" w:cs="Times New Roman"/>
          <w:sz w:val="24"/>
          <w:szCs w:val="24"/>
        </w:rPr>
        <w:t>Each strategy was designed to cater to the unique preferences and information needs of the stakeholder group, enhancing overall engagement and transparency.</w:t>
      </w:r>
    </w:p>
    <w:p w14:paraId="5DCEB76D" w14:textId="13C94440" w:rsidR="00973DD5" w:rsidRPr="00973DD5" w:rsidRDefault="00973DD5" w:rsidP="00973DD5">
      <w:pPr>
        <w:jc w:val="both"/>
        <w:rPr>
          <w:rFonts w:ascii="Times New Roman" w:hAnsi="Times New Roman" w:cs="Times New Roman"/>
          <w:sz w:val="24"/>
          <w:szCs w:val="24"/>
        </w:rPr>
      </w:pPr>
      <w:r w:rsidRPr="00973DD5">
        <w:rPr>
          <w:rFonts w:ascii="Times New Roman" w:hAnsi="Times New Roman" w:cs="Times New Roman"/>
          <w:sz w:val="24"/>
          <w:szCs w:val="24"/>
        </w:rPr>
        <w:t xml:space="preserve"> </w:t>
      </w:r>
      <w:r w:rsidRPr="00973DD5">
        <w:rPr>
          <w:rFonts w:ascii="Times New Roman" w:hAnsi="Times New Roman" w:cs="Times New Roman"/>
          <w:b/>
          <w:bCs/>
          <w:sz w:val="24"/>
          <w:szCs w:val="24"/>
        </w:rPr>
        <w:t>Success Metrics</w:t>
      </w:r>
      <w:r w:rsidRPr="00973DD5">
        <w:rPr>
          <w:rFonts w:ascii="Times New Roman" w:hAnsi="Times New Roman" w:cs="Times New Roman"/>
          <w:sz w:val="24"/>
          <w:szCs w:val="24"/>
        </w:rPr>
        <w:t>:</w:t>
      </w:r>
    </w:p>
    <w:p w14:paraId="5E5FAEC8" w14:textId="77777777" w:rsidR="00973DD5" w:rsidRPr="00973DD5" w:rsidRDefault="00973DD5" w:rsidP="00973DD5">
      <w:pPr>
        <w:numPr>
          <w:ilvl w:val="0"/>
          <w:numId w:val="42"/>
        </w:numPr>
        <w:jc w:val="both"/>
        <w:rPr>
          <w:rFonts w:ascii="Times New Roman" w:hAnsi="Times New Roman" w:cs="Times New Roman"/>
          <w:sz w:val="24"/>
          <w:szCs w:val="24"/>
        </w:rPr>
      </w:pPr>
      <w:r w:rsidRPr="00973DD5">
        <w:rPr>
          <w:rFonts w:ascii="Times New Roman" w:hAnsi="Times New Roman" w:cs="Times New Roman"/>
          <w:sz w:val="24"/>
          <w:szCs w:val="24"/>
        </w:rPr>
        <w:t>A set of success metrics was defined to evaluate stakeholder satisfaction and the effectiveness of engagement strategies:</w:t>
      </w:r>
    </w:p>
    <w:p w14:paraId="17C114DC" w14:textId="77777777" w:rsidR="00973DD5" w:rsidRPr="00973DD5" w:rsidRDefault="00973DD5" w:rsidP="00973DD5">
      <w:pPr>
        <w:numPr>
          <w:ilvl w:val="1"/>
          <w:numId w:val="42"/>
        </w:numPr>
        <w:jc w:val="both"/>
        <w:rPr>
          <w:rFonts w:ascii="Times New Roman" w:hAnsi="Times New Roman" w:cs="Times New Roman"/>
          <w:sz w:val="24"/>
          <w:szCs w:val="24"/>
        </w:rPr>
      </w:pPr>
      <w:r w:rsidRPr="00973DD5">
        <w:rPr>
          <w:rFonts w:ascii="Times New Roman" w:hAnsi="Times New Roman" w:cs="Times New Roman"/>
          <w:b/>
          <w:bCs/>
          <w:sz w:val="24"/>
          <w:szCs w:val="24"/>
        </w:rPr>
        <w:t>Feedback Scores</w:t>
      </w:r>
      <w:r w:rsidRPr="00973DD5">
        <w:rPr>
          <w:rFonts w:ascii="Times New Roman" w:hAnsi="Times New Roman" w:cs="Times New Roman"/>
          <w:sz w:val="24"/>
          <w:szCs w:val="24"/>
        </w:rPr>
        <w:t>: Surveys indicated a target feedback score of 80% satisfaction regarding the engagement process and responsiveness of the project team to stakeholder concerns.</w:t>
      </w:r>
    </w:p>
    <w:p w14:paraId="654A0C78" w14:textId="77777777" w:rsidR="00973DD5" w:rsidRPr="00973DD5" w:rsidRDefault="00973DD5" w:rsidP="00973DD5">
      <w:pPr>
        <w:numPr>
          <w:ilvl w:val="1"/>
          <w:numId w:val="42"/>
        </w:numPr>
        <w:jc w:val="both"/>
        <w:rPr>
          <w:rFonts w:ascii="Times New Roman" w:hAnsi="Times New Roman" w:cs="Times New Roman"/>
          <w:sz w:val="24"/>
          <w:szCs w:val="24"/>
        </w:rPr>
      </w:pPr>
      <w:r w:rsidRPr="00973DD5">
        <w:rPr>
          <w:rFonts w:ascii="Times New Roman" w:hAnsi="Times New Roman" w:cs="Times New Roman"/>
          <w:b/>
          <w:bCs/>
          <w:sz w:val="24"/>
          <w:szCs w:val="24"/>
        </w:rPr>
        <w:t>Participation Rates</w:t>
      </w:r>
      <w:r w:rsidRPr="00973DD5">
        <w:rPr>
          <w:rFonts w:ascii="Times New Roman" w:hAnsi="Times New Roman" w:cs="Times New Roman"/>
          <w:sz w:val="24"/>
          <w:szCs w:val="24"/>
        </w:rPr>
        <w:t>: Attendance tracking showed a goal of at least 60% participation from identified stakeholders, reflecting strong interest and engagement.</w:t>
      </w:r>
    </w:p>
    <w:p w14:paraId="64CD3B8C" w14:textId="77777777" w:rsidR="00973DD5" w:rsidRPr="00973DD5" w:rsidRDefault="00973DD5" w:rsidP="00973DD5">
      <w:pPr>
        <w:numPr>
          <w:ilvl w:val="1"/>
          <w:numId w:val="42"/>
        </w:numPr>
        <w:jc w:val="both"/>
        <w:rPr>
          <w:rFonts w:ascii="Times New Roman" w:hAnsi="Times New Roman" w:cs="Times New Roman"/>
          <w:sz w:val="24"/>
          <w:szCs w:val="24"/>
        </w:rPr>
      </w:pPr>
      <w:r w:rsidRPr="00973DD5">
        <w:rPr>
          <w:rFonts w:ascii="Times New Roman" w:hAnsi="Times New Roman" w:cs="Times New Roman"/>
          <w:b/>
          <w:bCs/>
          <w:sz w:val="24"/>
          <w:szCs w:val="24"/>
        </w:rPr>
        <w:t>Project Alignment with Stakeholder Needs</w:t>
      </w:r>
      <w:r w:rsidRPr="00973DD5">
        <w:rPr>
          <w:rFonts w:ascii="Times New Roman" w:hAnsi="Times New Roman" w:cs="Times New Roman"/>
          <w:sz w:val="24"/>
          <w:szCs w:val="24"/>
        </w:rPr>
        <w:t>: Periodic assessments of project objectives against stakeholder feedback were conducted, with regular reviews and adjustments made based on community input to ensure that project outcomes reflect stakeholder aspirations.</w:t>
      </w:r>
    </w:p>
    <w:p w14:paraId="30724F8A" w14:textId="2B4C0300" w:rsidR="00973DD5" w:rsidRPr="00973DD5" w:rsidRDefault="00973DD5" w:rsidP="00973DD5">
      <w:pPr>
        <w:jc w:val="both"/>
        <w:rPr>
          <w:rFonts w:ascii="Times New Roman" w:hAnsi="Times New Roman" w:cs="Times New Roman"/>
          <w:sz w:val="24"/>
          <w:szCs w:val="24"/>
        </w:rPr>
      </w:pPr>
      <w:r w:rsidRPr="00973DD5">
        <w:rPr>
          <w:rFonts w:ascii="Times New Roman" w:hAnsi="Times New Roman" w:cs="Times New Roman"/>
          <w:sz w:val="24"/>
          <w:szCs w:val="24"/>
        </w:rPr>
        <w:t xml:space="preserve"> </w:t>
      </w:r>
      <w:r w:rsidRPr="00973DD5">
        <w:rPr>
          <w:rFonts w:ascii="Times New Roman" w:hAnsi="Times New Roman" w:cs="Times New Roman"/>
          <w:b/>
          <w:bCs/>
          <w:sz w:val="24"/>
          <w:szCs w:val="24"/>
        </w:rPr>
        <w:t>Data Representation</w:t>
      </w:r>
      <w:r w:rsidRPr="00973DD5">
        <w:rPr>
          <w:rFonts w:ascii="Times New Roman" w:hAnsi="Times New Roman" w:cs="Times New Roman"/>
          <w:sz w:val="24"/>
          <w:szCs w:val="24"/>
        </w:rPr>
        <w:t>:</w:t>
      </w:r>
    </w:p>
    <w:p w14:paraId="2C622744" w14:textId="77777777" w:rsidR="00973DD5" w:rsidRPr="00973DD5" w:rsidRDefault="00973DD5" w:rsidP="00973DD5">
      <w:pPr>
        <w:numPr>
          <w:ilvl w:val="0"/>
          <w:numId w:val="43"/>
        </w:numPr>
        <w:jc w:val="both"/>
        <w:rPr>
          <w:rFonts w:ascii="Times New Roman" w:hAnsi="Times New Roman" w:cs="Times New Roman"/>
          <w:sz w:val="24"/>
          <w:szCs w:val="24"/>
        </w:rPr>
      </w:pPr>
      <w:r w:rsidRPr="00973DD5">
        <w:rPr>
          <w:rFonts w:ascii="Times New Roman" w:hAnsi="Times New Roman" w:cs="Times New Roman"/>
          <w:b/>
          <w:bCs/>
          <w:sz w:val="24"/>
          <w:szCs w:val="24"/>
        </w:rPr>
        <w:t>Communication Flow Diagram</w:t>
      </w:r>
      <w:r w:rsidRPr="00973DD5">
        <w:rPr>
          <w:rFonts w:ascii="Times New Roman" w:hAnsi="Times New Roman" w:cs="Times New Roman"/>
          <w:sz w:val="24"/>
          <w:szCs w:val="24"/>
        </w:rPr>
        <w:t>: This visual representation outlines the channels and processes for communication among stakeholders and project managers, ensuring clarity in information dissemination.</w:t>
      </w:r>
    </w:p>
    <w:p w14:paraId="4C893624" w14:textId="77777777" w:rsidR="00973DD5" w:rsidRPr="00973DD5" w:rsidRDefault="00973DD5" w:rsidP="00973DD5">
      <w:pPr>
        <w:numPr>
          <w:ilvl w:val="0"/>
          <w:numId w:val="43"/>
        </w:numPr>
        <w:jc w:val="both"/>
        <w:rPr>
          <w:rFonts w:ascii="Times New Roman" w:hAnsi="Times New Roman" w:cs="Times New Roman"/>
          <w:sz w:val="24"/>
          <w:szCs w:val="24"/>
        </w:rPr>
      </w:pPr>
      <w:r w:rsidRPr="00973DD5">
        <w:rPr>
          <w:rFonts w:ascii="Times New Roman" w:hAnsi="Times New Roman" w:cs="Times New Roman"/>
          <w:b/>
          <w:bCs/>
          <w:sz w:val="24"/>
          <w:szCs w:val="24"/>
        </w:rPr>
        <w:t>Stakeholder Interest vs. Influence Chart</w:t>
      </w:r>
      <w:r w:rsidRPr="00973DD5">
        <w:rPr>
          <w:rFonts w:ascii="Times New Roman" w:hAnsi="Times New Roman" w:cs="Times New Roman"/>
          <w:sz w:val="24"/>
          <w:szCs w:val="24"/>
        </w:rPr>
        <w:t>: A graph illustrating the relationship between stakeholders' interest levels and their influence on project outcomes, helping prioritize engagement efforts.</w:t>
      </w:r>
    </w:p>
    <w:p w14:paraId="46EEE622" w14:textId="77777777" w:rsidR="00973DD5" w:rsidRPr="00973DD5" w:rsidRDefault="00973DD5" w:rsidP="00973DD5">
      <w:pPr>
        <w:numPr>
          <w:ilvl w:val="0"/>
          <w:numId w:val="43"/>
        </w:numPr>
        <w:jc w:val="both"/>
        <w:rPr>
          <w:rFonts w:ascii="Times New Roman" w:hAnsi="Times New Roman" w:cs="Times New Roman"/>
          <w:sz w:val="24"/>
          <w:szCs w:val="24"/>
        </w:rPr>
      </w:pPr>
      <w:r w:rsidRPr="00973DD5">
        <w:rPr>
          <w:rFonts w:ascii="Times New Roman" w:hAnsi="Times New Roman" w:cs="Times New Roman"/>
          <w:b/>
          <w:bCs/>
          <w:sz w:val="24"/>
          <w:szCs w:val="24"/>
        </w:rPr>
        <w:lastRenderedPageBreak/>
        <w:t>Summary of Stakeholder Needs and Expectations</w:t>
      </w:r>
      <w:r w:rsidRPr="00973DD5">
        <w:rPr>
          <w:rFonts w:ascii="Times New Roman" w:hAnsi="Times New Roman" w:cs="Times New Roman"/>
          <w:sz w:val="24"/>
          <w:szCs w:val="24"/>
        </w:rPr>
        <w:t>: A table summarizing key stakeholder concerns, needs, and expectations to guide project decision-making.</w:t>
      </w:r>
    </w:p>
    <w:p w14:paraId="4B42F04F" w14:textId="77777777" w:rsidR="00973DD5" w:rsidRPr="00973DD5" w:rsidRDefault="00973DD5" w:rsidP="0003278F">
      <w:pPr>
        <w:jc w:val="both"/>
        <w:rPr>
          <w:rFonts w:ascii="Times New Roman" w:hAnsi="Times New Roman" w:cs="Times New Roman"/>
          <w:sz w:val="24"/>
          <w:szCs w:val="24"/>
        </w:rPr>
      </w:pPr>
    </w:p>
    <w:p w14:paraId="52B87E50" w14:textId="6D6F3289" w:rsidR="0003278F" w:rsidRDefault="00BD7A05" w:rsidP="0003278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973DD5">
        <w:rPr>
          <w:rFonts w:ascii="Times New Roman" w:hAnsi="Times New Roman" w:cs="Times New Roman"/>
          <w:b/>
          <w:bCs/>
          <w:sz w:val="28"/>
          <w:szCs w:val="28"/>
          <w:u w:val="single"/>
        </w:rPr>
        <w:t>1</w:t>
      </w:r>
      <w:r w:rsidR="0061064B">
        <w:rPr>
          <w:rFonts w:ascii="Times New Roman" w:hAnsi="Times New Roman" w:cs="Times New Roman"/>
          <w:b/>
          <w:bCs/>
          <w:sz w:val="28"/>
          <w:szCs w:val="28"/>
          <w:u w:val="single"/>
        </w:rPr>
        <w:t>.</w:t>
      </w:r>
      <w:r w:rsidR="0003278F">
        <w:rPr>
          <w:rFonts w:ascii="Times New Roman" w:hAnsi="Times New Roman" w:cs="Times New Roman"/>
          <w:b/>
          <w:bCs/>
          <w:sz w:val="28"/>
          <w:szCs w:val="28"/>
          <w:u w:val="single"/>
        </w:rPr>
        <w:t>Conclusion</w:t>
      </w:r>
      <w:r w:rsidR="0003278F" w:rsidRPr="00B740F1">
        <w:rPr>
          <w:rFonts w:ascii="Times New Roman" w:hAnsi="Times New Roman" w:cs="Times New Roman"/>
          <w:b/>
          <w:bCs/>
          <w:sz w:val="28"/>
          <w:szCs w:val="28"/>
          <w:u w:val="single"/>
        </w:rPr>
        <w:t xml:space="preserve">: </w:t>
      </w:r>
    </w:p>
    <w:p w14:paraId="1CE33D79" w14:textId="77777777" w:rsidR="00973DD5" w:rsidRPr="00973DD5" w:rsidRDefault="00973DD5" w:rsidP="00973DD5">
      <w:pPr>
        <w:pStyle w:val="NormalWeb"/>
      </w:pPr>
      <w:r w:rsidRPr="00973DD5">
        <w:t>In conclusion, the Stakeholder Management Plan for the smart city construction project has established a robust framework for stakeholder engagement, highlighting the importance of diverse participation in the project's success. Through comprehensive analysis, tailored communication strategies, and defined success metrics, the project ensures that stakeholder voices are heard and integrated into decision-making processes. This proactive approach addresses urban challenges while promoting sustainable development, ultimately leading to a smart city that enhances the quality of life for its residents.</w:t>
      </w:r>
    </w:p>
    <w:p w14:paraId="54BA10CA" w14:textId="77777777" w:rsidR="00973DD5" w:rsidRPr="00973DD5" w:rsidRDefault="00973DD5" w:rsidP="00973DD5">
      <w:pPr>
        <w:pStyle w:val="NormalWeb"/>
      </w:pPr>
      <w:r w:rsidRPr="00973DD5">
        <w:t>By continuously monitoring engagement and feedback, the plan sets the stage for ongoing collaboration and adaptability throughout the project's lifecycle, aligning the smart city vision with the aspirations of the community.</w:t>
      </w:r>
    </w:p>
    <w:p w14:paraId="577E6375" w14:textId="77777777" w:rsidR="001238B0" w:rsidRDefault="001238B0" w:rsidP="001238B0">
      <w:pPr>
        <w:pStyle w:val="NormalWeb"/>
      </w:pPr>
    </w:p>
    <w:p w14:paraId="6CDC2F06" w14:textId="77777777" w:rsidR="0003278F" w:rsidRDefault="0003278F" w:rsidP="000C268B">
      <w:pPr>
        <w:pStyle w:val="NormalWeb"/>
        <w:ind w:left="1440"/>
      </w:pPr>
    </w:p>
    <w:p w14:paraId="14A6FB65" w14:textId="77777777" w:rsidR="0003278F" w:rsidRDefault="0003278F" w:rsidP="000C268B">
      <w:pPr>
        <w:pStyle w:val="NormalWeb"/>
        <w:ind w:left="1440"/>
      </w:pPr>
    </w:p>
    <w:p w14:paraId="05365D4B" w14:textId="77777777" w:rsidR="0003278F" w:rsidRPr="009B0955" w:rsidRDefault="0003278F" w:rsidP="000C268B">
      <w:pPr>
        <w:pStyle w:val="NormalWeb"/>
        <w:ind w:left="1440"/>
      </w:pPr>
    </w:p>
    <w:sectPr w:rsidR="0003278F" w:rsidRPr="009B0955" w:rsidSect="004E6B3B">
      <w:headerReference w:type="even" r:id="rId13"/>
      <w:headerReference w:type="default" r:id="rId14"/>
      <w:footerReference w:type="default" r:id="rId15"/>
      <w:headerReference w:type="first" r:id="rId16"/>
      <w:pgSz w:w="11906" w:h="16838"/>
      <w:pgMar w:top="851" w:right="680" w:bottom="45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230F5" w14:textId="77777777" w:rsidR="00457F88" w:rsidRDefault="00457F88" w:rsidP="004E6B3B">
      <w:pPr>
        <w:spacing w:after="0" w:line="240" w:lineRule="auto"/>
      </w:pPr>
      <w:r>
        <w:separator/>
      </w:r>
    </w:p>
  </w:endnote>
  <w:endnote w:type="continuationSeparator" w:id="0">
    <w:p w14:paraId="0DC33FB8" w14:textId="77777777" w:rsidR="00457F88" w:rsidRDefault="00457F88" w:rsidP="004E6B3B">
      <w:pPr>
        <w:spacing w:after="0" w:line="240" w:lineRule="auto"/>
      </w:pPr>
      <w:r>
        <w:continuationSeparator/>
      </w:r>
    </w:p>
  </w:endnote>
  <w:endnote w:type="continuationNotice" w:id="1">
    <w:p w14:paraId="69EAC991" w14:textId="77777777" w:rsidR="00457F88" w:rsidRDefault="00457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421381"/>
    </w:sdtPr>
    <w:sdtContent>
      <w:p w14:paraId="1B641EFE" w14:textId="77777777" w:rsidR="00833DA7" w:rsidRDefault="00657ADC">
        <w:pPr>
          <w:pStyle w:val="Footer"/>
        </w:pPr>
        <w:r>
          <w:rPr>
            <w:rFonts w:ascii="Times New Roman" w:hAnsi="Times New Roman" w:cs="Times New Roman"/>
            <w:noProof/>
            <w:sz w:val="24"/>
            <w:szCs w:val="24"/>
            <w:lang w:val="en-US"/>
          </w:rPr>
          <mc:AlternateContent>
            <mc:Choice Requires="wps">
              <w:drawing>
                <wp:anchor distT="0" distB="0" distL="114300" distR="114300" simplePos="0" relativeHeight="251658241" behindDoc="0" locked="0" layoutInCell="1" allowOverlap="1" wp14:anchorId="2D146B47" wp14:editId="03645930">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E4B6D3B" id="Straight Connector 5" o:spid="_x0000_s1026" style="position:absolute;z-index:251658241;visibility:visible;mso-wrap-style:square;mso-wrap-distance-left:9pt;mso-wrap-distance-top:0;mso-wrap-distance-right:9pt;mso-wrap-distance-bottom:0;mso-position-horizontal:absolute;mso-position-horizontal-relative:page;mso-position-vertical:absolute;mso-position-vertical-relative:text" from="10.6pt,-.6pt" to="578.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" strokecolor="#622423 [1605]" strokeweight="3.25pt">
                  <v:stroke linestyle="thickBetweenThin" joinstyle="miter"/>
                  <w10:wrap anchorx="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ECE77" w14:textId="77777777" w:rsidR="00457F88" w:rsidRDefault="00457F88" w:rsidP="004E6B3B">
      <w:pPr>
        <w:spacing w:after="0" w:line="240" w:lineRule="auto"/>
      </w:pPr>
      <w:r>
        <w:separator/>
      </w:r>
    </w:p>
  </w:footnote>
  <w:footnote w:type="continuationSeparator" w:id="0">
    <w:p w14:paraId="7DB9452C" w14:textId="77777777" w:rsidR="00457F88" w:rsidRDefault="00457F88" w:rsidP="004E6B3B">
      <w:pPr>
        <w:spacing w:after="0" w:line="240" w:lineRule="auto"/>
      </w:pPr>
      <w:r>
        <w:continuationSeparator/>
      </w:r>
    </w:p>
  </w:footnote>
  <w:footnote w:type="continuationNotice" w:id="1">
    <w:p w14:paraId="5141BE2B" w14:textId="77777777" w:rsidR="00457F88" w:rsidRDefault="00457F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87141" w14:textId="77777777" w:rsidR="00833DA7" w:rsidRDefault="00000000">
    <w:pPr>
      <w:pStyle w:val="Header"/>
    </w:pPr>
    <w:r>
      <w:pict w14:anchorId="0A808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8238;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191D0" w14:textId="43CEA488" w:rsidR="00833DA7" w:rsidRDefault="00000000">
    <w:pPr>
      <w:pStyle w:val="Header"/>
      <w:jc w:val="center"/>
      <w:rPr>
        <w:rFonts w:ascii="Times New Roman" w:hAnsi="Times New Roman" w:cs="Times New Roman"/>
        <w:sz w:val="24"/>
        <w:szCs w:val="24"/>
      </w:rPr>
    </w:pPr>
    <w:r>
      <w:rPr>
        <w:rFonts w:ascii="Times New Roman" w:hAnsi="Times New Roman" w:cs="Times New Roman"/>
        <w:sz w:val="24"/>
        <w:szCs w:val="24"/>
      </w:rPr>
      <w:pict w14:anchorId="7F293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7" type="#_x0000_t75" style="position:absolute;left:0;text-align:left;margin-left:0;margin-top:0;width:521.4pt;height:128pt;z-index:-251658237;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r w:rsidR="00657ADC">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6C82CFA1" wp14:editId="71643A10">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420440"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65pt,13.75pt" to="531.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" strokecolor="#622423 [1605]" strokeweight="3.25pt">
              <v:stroke linestyle="thickBetweenThin" joinstyle="miter"/>
            </v:line>
          </w:pict>
        </mc:Fallback>
      </mc:AlternateContent>
    </w:r>
    <w:r w:rsidR="00AF2BBD" w:rsidRPr="00AF2BBD">
      <w:rPr>
        <w:sz w:val="28"/>
        <w:szCs w:val="28"/>
      </w:rPr>
      <w:t xml:space="preserve"> </w:t>
    </w:r>
    <w:r w:rsidR="00AF2BBD" w:rsidRPr="00AF2BBD">
      <w:rPr>
        <w:rFonts w:ascii="Times New Roman" w:hAnsi="Times New Roman" w:cs="Times New Roman"/>
        <w:sz w:val="24"/>
        <w:szCs w:val="24"/>
      </w:rPr>
      <w:t>Project Management</w:t>
    </w:r>
    <w:r w:rsidR="00807E4F">
      <w:rPr>
        <w:rFonts w:ascii="Times New Roman" w:hAnsi="Times New Roman" w:cs="Times New Roman"/>
        <w:sz w:val="24"/>
        <w:szCs w:val="24"/>
      </w:rPr>
      <w:t xml:space="preserve"> C2P2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C04C1" w14:textId="77777777" w:rsidR="00833DA7" w:rsidRDefault="00000000">
    <w:pPr>
      <w:pStyle w:val="Header"/>
    </w:pPr>
    <w:r>
      <w:pict w14:anchorId="3BBE4A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8236;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C6A9B"/>
    <w:multiLevelType w:val="multilevel"/>
    <w:tmpl w:val="072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62B3"/>
    <w:multiLevelType w:val="hybridMultilevel"/>
    <w:tmpl w:val="73341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295AAB"/>
    <w:multiLevelType w:val="hybridMultilevel"/>
    <w:tmpl w:val="262CB9A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107C086B"/>
    <w:multiLevelType w:val="multilevel"/>
    <w:tmpl w:val="517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70F5"/>
    <w:multiLevelType w:val="multilevel"/>
    <w:tmpl w:val="5E2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670F2"/>
    <w:multiLevelType w:val="multilevel"/>
    <w:tmpl w:val="A7E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D3681"/>
    <w:multiLevelType w:val="multilevel"/>
    <w:tmpl w:val="7FBC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D6F79"/>
    <w:multiLevelType w:val="hybridMultilevel"/>
    <w:tmpl w:val="3F9E0618"/>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3BE5"/>
    <w:multiLevelType w:val="multilevel"/>
    <w:tmpl w:val="DC60D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D346E"/>
    <w:multiLevelType w:val="multilevel"/>
    <w:tmpl w:val="572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F181C"/>
    <w:multiLevelType w:val="multilevel"/>
    <w:tmpl w:val="3324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D561E"/>
    <w:multiLevelType w:val="hybridMultilevel"/>
    <w:tmpl w:val="E4A04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B47959"/>
    <w:multiLevelType w:val="multilevel"/>
    <w:tmpl w:val="2EA2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04645"/>
    <w:multiLevelType w:val="multilevel"/>
    <w:tmpl w:val="FB8A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6304D"/>
    <w:multiLevelType w:val="multilevel"/>
    <w:tmpl w:val="4A9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14DEE"/>
    <w:multiLevelType w:val="multilevel"/>
    <w:tmpl w:val="E714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04A7C"/>
    <w:multiLevelType w:val="multilevel"/>
    <w:tmpl w:val="5D48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F26B0"/>
    <w:multiLevelType w:val="multilevel"/>
    <w:tmpl w:val="B77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861B8"/>
    <w:multiLevelType w:val="multilevel"/>
    <w:tmpl w:val="10F0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C0E98"/>
    <w:multiLevelType w:val="multilevel"/>
    <w:tmpl w:val="4070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3084B"/>
    <w:multiLevelType w:val="multilevel"/>
    <w:tmpl w:val="9456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1657B"/>
    <w:multiLevelType w:val="multilevel"/>
    <w:tmpl w:val="D494E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81B51"/>
    <w:multiLevelType w:val="multilevel"/>
    <w:tmpl w:val="38FEF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86523"/>
    <w:multiLevelType w:val="multilevel"/>
    <w:tmpl w:val="8F6C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13EA4"/>
    <w:multiLevelType w:val="hybridMultilevel"/>
    <w:tmpl w:val="CCA0A0E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5" w15:restartNumberingAfterBreak="0">
    <w:nsid w:val="43205237"/>
    <w:multiLevelType w:val="multilevel"/>
    <w:tmpl w:val="780C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10BB3"/>
    <w:multiLevelType w:val="multilevel"/>
    <w:tmpl w:val="EDA2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21D6C"/>
    <w:multiLevelType w:val="multilevel"/>
    <w:tmpl w:val="F03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55BFF"/>
    <w:multiLevelType w:val="multilevel"/>
    <w:tmpl w:val="02E2E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01A23"/>
    <w:multiLevelType w:val="multilevel"/>
    <w:tmpl w:val="C64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5186E"/>
    <w:multiLevelType w:val="multilevel"/>
    <w:tmpl w:val="BF2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64125"/>
    <w:multiLevelType w:val="multilevel"/>
    <w:tmpl w:val="E50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F15BC"/>
    <w:multiLevelType w:val="multilevel"/>
    <w:tmpl w:val="16B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510C8"/>
    <w:multiLevelType w:val="multilevel"/>
    <w:tmpl w:val="1B3AD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13A56"/>
    <w:multiLevelType w:val="multilevel"/>
    <w:tmpl w:val="643E1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05DC9"/>
    <w:multiLevelType w:val="multilevel"/>
    <w:tmpl w:val="7762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E0E44"/>
    <w:multiLevelType w:val="multilevel"/>
    <w:tmpl w:val="FA0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232CC"/>
    <w:multiLevelType w:val="multilevel"/>
    <w:tmpl w:val="FCB4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429A7"/>
    <w:multiLevelType w:val="multilevel"/>
    <w:tmpl w:val="34F8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45127"/>
    <w:multiLevelType w:val="multilevel"/>
    <w:tmpl w:val="285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33576"/>
    <w:multiLevelType w:val="multilevel"/>
    <w:tmpl w:val="593A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8137C"/>
    <w:multiLevelType w:val="multilevel"/>
    <w:tmpl w:val="71A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E7C98"/>
    <w:multiLevelType w:val="multilevel"/>
    <w:tmpl w:val="38A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E23394"/>
    <w:multiLevelType w:val="multilevel"/>
    <w:tmpl w:val="E1AE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F23BC"/>
    <w:multiLevelType w:val="multilevel"/>
    <w:tmpl w:val="256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370054">
    <w:abstractNumId w:val="13"/>
  </w:num>
  <w:num w:numId="2" w16cid:durableId="1795054803">
    <w:abstractNumId w:val="29"/>
  </w:num>
  <w:num w:numId="3" w16cid:durableId="943265073">
    <w:abstractNumId w:val="7"/>
  </w:num>
  <w:num w:numId="4" w16cid:durableId="1822768068">
    <w:abstractNumId w:val="12"/>
  </w:num>
  <w:num w:numId="5" w16cid:durableId="1273052253">
    <w:abstractNumId w:val="44"/>
  </w:num>
  <w:num w:numId="6" w16cid:durableId="2012640740">
    <w:abstractNumId w:val="0"/>
  </w:num>
  <w:num w:numId="7" w16cid:durableId="1676761665">
    <w:abstractNumId w:val="40"/>
  </w:num>
  <w:num w:numId="8" w16cid:durableId="276110191">
    <w:abstractNumId w:val="17"/>
  </w:num>
  <w:num w:numId="9" w16cid:durableId="1797064499">
    <w:abstractNumId w:val="9"/>
  </w:num>
  <w:num w:numId="10" w16cid:durableId="352804838">
    <w:abstractNumId w:val="10"/>
  </w:num>
  <w:num w:numId="11" w16cid:durableId="427390388">
    <w:abstractNumId w:val="22"/>
  </w:num>
  <w:num w:numId="12" w16cid:durableId="1337228473">
    <w:abstractNumId w:val="20"/>
  </w:num>
  <w:num w:numId="13" w16cid:durableId="1370033866">
    <w:abstractNumId w:val="23"/>
  </w:num>
  <w:num w:numId="14" w16cid:durableId="1567179758">
    <w:abstractNumId w:val="8"/>
  </w:num>
  <w:num w:numId="15" w16cid:durableId="1068453881">
    <w:abstractNumId w:val="27"/>
  </w:num>
  <w:num w:numId="16" w16cid:durableId="789981594">
    <w:abstractNumId w:val="28"/>
  </w:num>
  <w:num w:numId="17" w16cid:durableId="819541822">
    <w:abstractNumId w:val="16"/>
  </w:num>
  <w:num w:numId="18" w16cid:durableId="1124689460">
    <w:abstractNumId w:val="43"/>
  </w:num>
  <w:num w:numId="19" w16cid:durableId="101415957">
    <w:abstractNumId w:val="6"/>
  </w:num>
  <w:num w:numId="20" w16cid:durableId="1795978820">
    <w:abstractNumId w:val="4"/>
  </w:num>
  <w:num w:numId="21" w16cid:durableId="1343974807">
    <w:abstractNumId w:val="32"/>
  </w:num>
  <w:num w:numId="22" w16cid:durableId="1107893475">
    <w:abstractNumId w:val="15"/>
  </w:num>
  <w:num w:numId="23" w16cid:durableId="2051610701">
    <w:abstractNumId w:val="33"/>
  </w:num>
  <w:num w:numId="24" w16cid:durableId="2001499770">
    <w:abstractNumId w:val="34"/>
  </w:num>
  <w:num w:numId="25" w16cid:durableId="2144885567">
    <w:abstractNumId w:val="21"/>
  </w:num>
  <w:num w:numId="26" w16cid:durableId="2006743577">
    <w:abstractNumId w:val="25"/>
  </w:num>
  <w:num w:numId="27" w16cid:durableId="1935287078">
    <w:abstractNumId w:val="39"/>
  </w:num>
  <w:num w:numId="28" w16cid:durableId="1209874343">
    <w:abstractNumId w:val="5"/>
  </w:num>
  <w:num w:numId="29" w16cid:durableId="214434053">
    <w:abstractNumId w:val="19"/>
  </w:num>
  <w:num w:numId="30" w16cid:durableId="781143628">
    <w:abstractNumId w:val="30"/>
  </w:num>
  <w:num w:numId="31" w16cid:durableId="494534822">
    <w:abstractNumId w:val="37"/>
  </w:num>
  <w:num w:numId="32" w16cid:durableId="720906749">
    <w:abstractNumId w:val="3"/>
  </w:num>
  <w:num w:numId="33" w16cid:durableId="620890668">
    <w:abstractNumId w:val="41"/>
  </w:num>
  <w:num w:numId="34" w16cid:durableId="1983995383">
    <w:abstractNumId w:val="31"/>
  </w:num>
  <w:num w:numId="35" w16cid:durableId="1388802508">
    <w:abstractNumId w:val="14"/>
  </w:num>
  <w:num w:numId="36" w16cid:durableId="1671984709">
    <w:abstractNumId w:val="36"/>
  </w:num>
  <w:num w:numId="37" w16cid:durableId="1987590994">
    <w:abstractNumId w:val="42"/>
  </w:num>
  <w:num w:numId="38" w16cid:durableId="1196847922">
    <w:abstractNumId w:val="1"/>
  </w:num>
  <w:num w:numId="39" w16cid:durableId="2032564630">
    <w:abstractNumId w:val="24"/>
  </w:num>
  <w:num w:numId="40" w16cid:durableId="974410485">
    <w:abstractNumId w:val="18"/>
  </w:num>
  <w:num w:numId="41" w16cid:durableId="1016228853">
    <w:abstractNumId w:val="26"/>
  </w:num>
  <w:num w:numId="42" w16cid:durableId="1668944412">
    <w:abstractNumId w:val="38"/>
  </w:num>
  <w:num w:numId="43" w16cid:durableId="1836988411">
    <w:abstractNumId w:val="35"/>
  </w:num>
  <w:num w:numId="44" w16cid:durableId="1005084989">
    <w:abstractNumId w:val="11"/>
  </w:num>
  <w:num w:numId="45" w16cid:durableId="576600724">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yyedalfiya212@gmail.com">
    <w15:presenceInfo w15:providerId="Windows Live" w15:userId="217ad05bf5532e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3B"/>
    <w:rsid w:val="00004D50"/>
    <w:rsid w:val="0002409C"/>
    <w:rsid w:val="000250A2"/>
    <w:rsid w:val="000321AE"/>
    <w:rsid w:val="0003278F"/>
    <w:rsid w:val="00044706"/>
    <w:rsid w:val="00056E15"/>
    <w:rsid w:val="00084F5B"/>
    <w:rsid w:val="00086828"/>
    <w:rsid w:val="000C268B"/>
    <w:rsid w:val="000E47F5"/>
    <w:rsid w:val="001238B0"/>
    <w:rsid w:val="001633CA"/>
    <w:rsid w:val="001A3969"/>
    <w:rsid w:val="001B4A2A"/>
    <w:rsid w:val="00203001"/>
    <w:rsid w:val="00231C30"/>
    <w:rsid w:val="0023560F"/>
    <w:rsid w:val="00235DC3"/>
    <w:rsid w:val="00250AEA"/>
    <w:rsid w:val="00256272"/>
    <w:rsid w:val="002567D6"/>
    <w:rsid w:val="00284CA0"/>
    <w:rsid w:val="002A1EE9"/>
    <w:rsid w:val="002A51D2"/>
    <w:rsid w:val="002C5D31"/>
    <w:rsid w:val="002D4996"/>
    <w:rsid w:val="002E1CA0"/>
    <w:rsid w:val="002E7A9A"/>
    <w:rsid w:val="00344856"/>
    <w:rsid w:val="00373685"/>
    <w:rsid w:val="003905E1"/>
    <w:rsid w:val="003C2C11"/>
    <w:rsid w:val="003F0D98"/>
    <w:rsid w:val="00402510"/>
    <w:rsid w:val="0041088C"/>
    <w:rsid w:val="00440A31"/>
    <w:rsid w:val="00441FE9"/>
    <w:rsid w:val="00457F88"/>
    <w:rsid w:val="004667A3"/>
    <w:rsid w:val="00497078"/>
    <w:rsid w:val="004E32CB"/>
    <w:rsid w:val="004E6B3B"/>
    <w:rsid w:val="00510CC7"/>
    <w:rsid w:val="0053768A"/>
    <w:rsid w:val="00561A60"/>
    <w:rsid w:val="005968FB"/>
    <w:rsid w:val="005977D8"/>
    <w:rsid w:val="005A0DB2"/>
    <w:rsid w:val="005B02CF"/>
    <w:rsid w:val="005D2455"/>
    <w:rsid w:val="0061064B"/>
    <w:rsid w:val="00615919"/>
    <w:rsid w:val="0064265E"/>
    <w:rsid w:val="00657ADC"/>
    <w:rsid w:val="0066433E"/>
    <w:rsid w:val="00694E03"/>
    <w:rsid w:val="007139B7"/>
    <w:rsid w:val="00763D7A"/>
    <w:rsid w:val="00767E0B"/>
    <w:rsid w:val="00773D55"/>
    <w:rsid w:val="00780C34"/>
    <w:rsid w:val="007903A4"/>
    <w:rsid w:val="007A2FDA"/>
    <w:rsid w:val="007D02E6"/>
    <w:rsid w:val="007E6FE5"/>
    <w:rsid w:val="00807E4F"/>
    <w:rsid w:val="008163BA"/>
    <w:rsid w:val="00833DA7"/>
    <w:rsid w:val="00855580"/>
    <w:rsid w:val="008723B3"/>
    <w:rsid w:val="00880329"/>
    <w:rsid w:val="00890ACA"/>
    <w:rsid w:val="00895457"/>
    <w:rsid w:val="008F706B"/>
    <w:rsid w:val="009220BA"/>
    <w:rsid w:val="009241B3"/>
    <w:rsid w:val="009270ED"/>
    <w:rsid w:val="00954D06"/>
    <w:rsid w:val="00963B69"/>
    <w:rsid w:val="00973DD5"/>
    <w:rsid w:val="00995662"/>
    <w:rsid w:val="009B0955"/>
    <w:rsid w:val="00A031CE"/>
    <w:rsid w:val="00A03918"/>
    <w:rsid w:val="00A1615E"/>
    <w:rsid w:val="00A85BBA"/>
    <w:rsid w:val="00A85C5E"/>
    <w:rsid w:val="00AA32F4"/>
    <w:rsid w:val="00AF2BBD"/>
    <w:rsid w:val="00B47365"/>
    <w:rsid w:val="00B60EDC"/>
    <w:rsid w:val="00B740F1"/>
    <w:rsid w:val="00BB4A53"/>
    <w:rsid w:val="00BD7A05"/>
    <w:rsid w:val="00BE192C"/>
    <w:rsid w:val="00C11CD8"/>
    <w:rsid w:val="00C50D77"/>
    <w:rsid w:val="00C60D65"/>
    <w:rsid w:val="00CA5596"/>
    <w:rsid w:val="00CD3BA1"/>
    <w:rsid w:val="00DC78B8"/>
    <w:rsid w:val="00DD23FA"/>
    <w:rsid w:val="00DD6B42"/>
    <w:rsid w:val="00E16FFA"/>
    <w:rsid w:val="00E66B4A"/>
    <w:rsid w:val="00F220DA"/>
    <w:rsid w:val="00F25AAC"/>
    <w:rsid w:val="00F52538"/>
    <w:rsid w:val="00F745A1"/>
    <w:rsid w:val="00FE6174"/>
    <w:rsid w:val="00FF5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0B23B"/>
  <w15:chartTrackingRefBased/>
  <w15:docId w15:val="{6DAEF0BF-1AFC-4D10-B8A6-E838302B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3B"/>
  </w:style>
  <w:style w:type="paragraph" w:styleId="Heading3">
    <w:name w:val="heading 3"/>
    <w:basedOn w:val="Normal"/>
    <w:link w:val="Heading3Char"/>
    <w:uiPriority w:val="9"/>
    <w:qFormat/>
    <w:rsid w:val="004E6B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31C3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38B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38B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4E6B3B"/>
    <w:rPr>
      <w:rFonts w:ascii="Times New Roman" w:eastAsia="Times New Roman" w:hAnsi="Times New Roman" w:cs="Times New Roman"/>
      <w:b/>
      <w:bCs/>
      <w:kern w:val="0"/>
      <w:sz w:val="27"/>
      <w:szCs w:val="27"/>
      <w:lang w:eastAsia="en-IN"/>
      <w14:ligatures w14:val="none"/>
    </w:rPr>
  </w:style>
  <w:style w:type="paragraph" w:styleId="Footer">
    <w:name w:val="footer"/>
    <w:basedOn w:val="Normal"/>
    <w:link w:val="FooterChar"/>
    <w:uiPriority w:val="99"/>
    <w:unhideWhenUsed/>
    <w:qFormat/>
    <w:rsid w:val="004E6B3B"/>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4E6B3B"/>
  </w:style>
  <w:style w:type="paragraph" w:styleId="Header">
    <w:name w:val="header"/>
    <w:basedOn w:val="Normal"/>
    <w:link w:val="HeaderChar"/>
    <w:uiPriority w:val="99"/>
    <w:unhideWhenUsed/>
    <w:qFormat/>
    <w:rsid w:val="004E6B3B"/>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4E6B3B"/>
  </w:style>
  <w:style w:type="character" w:styleId="HTMLCode">
    <w:name w:val="HTML Code"/>
    <w:basedOn w:val="DefaultParagraphFont"/>
    <w:uiPriority w:val="99"/>
    <w:semiHidden/>
    <w:unhideWhenUsed/>
    <w:qFormat/>
    <w:rsid w:val="004E6B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rsid w:val="004E6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qFormat/>
    <w:rsid w:val="004E6B3B"/>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qFormat/>
    <w:rsid w:val="004E6B3B"/>
    <w:rPr>
      <w:color w:val="0000FF"/>
      <w:u w:val="single"/>
    </w:rPr>
  </w:style>
  <w:style w:type="paragraph" w:styleId="NormalWeb">
    <w:name w:val="Normal (Web)"/>
    <w:basedOn w:val="Normal"/>
    <w:uiPriority w:val="99"/>
    <w:unhideWhenUsed/>
    <w:qFormat/>
    <w:rsid w:val="004E6B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6B3B"/>
    <w:rPr>
      <w:b/>
      <w:bCs/>
    </w:rPr>
  </w:style>
  <w:style w:type="table" w:styleId="TableGrid">
    <w:name w:val="Table Grid"/>
    <w:basedOn w:val="TableNormal"/>
    <w:uiPriority w:val="39"/>
    <w:qFormat/>
    <w:rsid w:val="004E6B3B"/>
    <w:pPr>
      <w:spacing w:after="0" w:line="240" w:lineRule="auto"/>
    </w:pPr>
    <w:rPr>
      <w:rFonts w:ascii="Times New Roman" w:eastAsia="SimSun" w:hAnsi="Times New Roman" w:cs="Times New Roman"/>
      <w:kern w:val="0"/>
      <w:sz w:val="20"/>
      <w:szCs w:val="20"/>
      <w:lang w:eastAsia="en-IN" w:bidi="mr-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qFormat/>
    <w:rsid w:val="004E6B3B"/>
    <w:pPr>
      <w:spacing w:after="0" w:line="240" w:lineRule="auto"/>
    </w:pPr>
    <w:rPr>
      <w:rFonts w:ascii="Times New Roman" w:eastAsia="SimSun" w:hAnsi="Times New Roman" w:cs="Times New Roman"/>
      <w:kern w:val="0"/>
      <w:sz w:val="20"/>
      <w:szCs w:val="20"/>
      <w:lang w:eastAsia="en-IN" w:bidi="mr-IN"/>
      <w14:ligatures w14:val="none"/>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qFormat/>
    <w:rsid w:val="004E6B3B"/>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alt">
    <w:name w:val="alt"/>
    <w:basedOn w:val="Normal"/>
    <w:qFormat/>
    <w:rsid w:val="004E6B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qFormat/>
    <w:rsid w:val="004E6B3B"/>
  </w:style>
  <w:style w:type="paragraph" w:styleId="BalloonText">
    <w:name w:val="Balloon Text"/>
    <w:basedOn w:val="Normal"/>
    <w:link w:val="BalloonTextChar"/>
    <w:uiPriority w:val="99"/>
    <w:semiHidden/>
    <w:unhideWhenUsed/>
    <w:rsid w:val="004E6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B3B"/>
    <w:rPr>
      <w:rFonts w:ascii="Tahoma" w:hAnsi="Tahoma" w:cs="Tahoma"/>
      <w:sz w:val="16"/>
      <w:szCs w:val="16"/>
    </w:rPr>
  </w:style>
  <w:style w:type="paragraph" w:styleId="ListParagraph">
    <w:name w:val="List Paragraph"/>
    <w:basedOn w:val="Normal"/>
    <w:uiPriority w:val="99"/>
    <w:unhideWhenUsed/>
    <w:rsid w:val="004E6B3B"/>
    <w:pPr>
      <w:ind w:left="720"/>
      <w:contextualSpacing/>
    </w:pPr>
  </w:style>
  <w:style w:type="character" w:customStyle="1" w:styleId="Heading4Char">
    <w:name w:val="Heading 4 Char"/>
    <w:basedOn w:val="DefaultParagraphFont"/>
    <w:link w:val="Heading4"/>
    <w:uiPriority w:val="9"/>
    <w:semiHidden/>
    <w:rsid w:val="00231C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238B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38B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6612">
      <w:bodyDiv w:val="1"/>
      <w:marLeft w:val="0"/>
      <w:marRight w:val="0"/>
      <w:marTop w:val="0"/>
      <w:marBottom w:val="0"/>
      <w:divBdr>
        <w:top w:val="none" w:sz="0" w:space="0" w:color="auto"/>
        <w:left w:val="none" w:sz="0" w:space="0" w:color="auto"/>
        <w:bottom w:val="none" w:sz="0" w:space="0" w:color="auto"/>
        <w:right w:val="none" w:sz="0" w:space="0" w:color="auto"/>
      </w:divBdr>
    </w:div>
    <w:div w:id="66149321">
      <w:bodyDiv w:val="1"/>
      <w:marLeft w:val="0"/>
      <w:marRight w:val="0"/>
      <w:marTop w:val="0"/>
      <w:marBottom w:val="0"/>
      <w:divBdr>
        <w:top w:val="none" w:sz="0" w:space="0" w:color="auto"/>
        <w:left w:val="none" w:sz="0" w:space="0" w:color="auto"/>
        <w:bottom w:val="none" w:sz="0" w:space="0" w:color="auto"/>
        <w:right w:val="none" w:sz="0" w:space="0" w:color="auto"/>
      </w:divBdr>
    </w:div>
    <w:div w:id="83112389">
      <w:bodyDiv w:val="1"/>
      <w:marLeft w:val="0"/>
      <w:marRight w:val="0"/>
      <w:marTop w:val="0"/>
      <w:marBottom w:val="0"/>
      <w:divBdr>
        <w:top w:val="none" w:sz="0" w:space="0" w:color="auto"/>
        <w:left w:val="none" w:sz="0" w:space="0" w:color="auto"/>
        <w:bottom w:val="none" w:sz="0" w:space="0" w:color="auto"/>
        <w:right w:val="none" w:sz="0" w:space="0" w:color="auto"/>
      </w:divBdr>
      <w:divsChild>
        <w:div w:id="483622811">
          <w:marLeft w:val="0"/>
          <w:marRight w:val="0"/>
          <w:marTop w:val="0"/>
          <w:marBottom w:val="0"/>
          <w:divBdr>
            <w:top w:val="none" w:sz="0" w:space="0" w:color="auto"/>
            <w:left w:val="none" w:sz="0" w:space="0" w:color="auto"/>
            <w:bottom w:val="none" w:sz="0" w:space="0" w:color="auto"/>
            <w:right w:val="none" w:sz="0" w:space="0" w:color="auto"/>
          </w:divBdr>
          <w:divsChild>
            <w:div w:id="681275511">
              <w:marLeft w:val="0"/>
              <w:marRight w:val="0"/>
              <w:marTop w:val="0"/>
              <w:marBottom w:val="0"/>
              <w:divBdr>
                <w:top w:val="none" w:sz="0" w:space="0" w:color="auto"/>
                <w:left w:val="none" w:sz="0" w:space="0" w:color="auto"/>
                <w:bottom w:val="none" w:sz="0" w:space="0" w:color="auto"/>
                <w:right w:val="none" w:sz="0" w:space="0" w:color="auto"/>
              </w:divBdr>
              <w:divsChild>
                <w:div w:id="1739475140">
                  <w:marLeft w:val="0"/>
                  <w:marRight w:val="0"/>
                  <w:marTop w:val="0"/>
                  <w:marBottom w:val="0"/>
                  <w:divBdr>
                    <w:top w:val="none" w:sz="0" w:space="0" w:color="auto"/>
                    <w:left w:val="none" w:sz="0" w:space="0" w:color="auto"/>
                    <w:bottom w:val="none" w:sz="0" w:space="0" w:color="auto"/>
                    <w:right w:val="none" w:sz="0" w:space="0" w:color="auto"/>
                  </w:divBdr>
                  <w:divsChild>
                    <w:div w:id="1603565672">
                      <w:marLeft w:val="0"/>
                      <w:marRight w:val="0"/>
                      <w:marTop w:val="0"/>
                      <w:marBottom w:val="0"/>
                      <w:divBdr>
                        <w:top w:val="none" w:sz="0" w:space="0" w:color="auto"/>
                        <w:left w:val="none" w:sz="0" w:space="0" w:color="auto"/>
                        <w:bottom w:val="none" w:sz="0" w:space="0" w:color="auto"/>
                        <w:right w:val="none" w:sz="0" w:space="0" w:color="auto"/>
                      </w:divBdr>
                      <w:divsChild>
                        <w:div w:id="933054231">
                          <w:marLeft w:val="0"/>
                          <w:marRight w:val="0"/>
                          <w:marTop w:val="0"/>
                          <w:marBottom w:val="0"/>
                          <w:divBdr>
                            <w:top w:val="none" w:sz="0" w:space="0" w:color="auto"/>
                            <w:left w:val="none" w:sz="0" w:space="0" w:color="auto"/>
                            <w:bottom w:val="none" w:sz="0" w:space="0" w:color="auto"/>
                            <w:right w:val="none" w:sz="0" w:space="0" w:color="auto"/>
                          </w:divBdr>
                          <w:divsChild>
                            <w:div w:id="8951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12984">
      <w:bodyDiv w:val="1"/>
      <w:marLeft w:val="0"/>
      <w:marRight w:val="0"/>
      <w:marTop w:val="0"/>
      <w:marBottom w:val="0"/>
      <w:divBdr>
        <w:top w:val="none" w:sz="0" w:space="0" w:color="auto"/>
        <w:left w:val="none" w:sz="0" w:space="0" w:color="auto"/>
        <w:bottom w:val="none" w:sz="0" w:space="0" w:color="auto"/>
        <w:right w:val="none" w:sz="0" w:space="0" w:color="auto"/>
      </w:divBdr>
    </w:div>
    <w:div w:id="96367433">
      <w:bodyDiv w:val="1"/>
      <w:marLeft w:val="0"/>
      <w:marRight w:val="0"/>
      <w:marTop w:val="0"/>
      <w:marBottom w:val="0"/>
      <w:divBdr>
        <w:top w:val="none" w:sz="0" w:space="0" w:color="auto"/>
        <w:left w:val="none" w:sz="0" w:space="0" w:color="auto"/>
        <w:bottom w:val="none" w:sz="0" w:space="0" w:color="auto"/>
        <w:right w:val="none" w:sz="0" w:space="0" w:color="auto"/>
      </w:divBdr>
    </w:div>
    <w:div w:id="99878008">
      <w:bodyDiv w:val="1"/>
      <w:marLeft w:val="0"/>
      <w:marRight w:val="0"/>
      <w:marTop w:val="0"/>
      <w:marBottom w:val="0"/>
      <w:divBdr>
        <w:top w:val="none" w:sz="0" w:space="0" w:color="auto"/>
        <w:left w:val="none" w:sz="0" w:space="0" w:color="auto"/>
        <w:bottom w:val="none" w:sz="0" w:space="0" w:color="auto"/>
        <w:right w:val="none" w:sz="0" w:space="0" w:color="auto"/>
      </w:divBdr>
    </w:div>
    <w:div w:id="119879665">
      <w:bodyDiv w:val="1"/>
      <w:marLeft w:val="0"/>
      <w:marRight w:val="0"/>
      <w:marTop w:val="0"/>
      <w:marBottom w:val="0"/>
      <w:divBdr>
        <w:top w:val="none" w:sz="0" w:space="0" w:color="auto"/>
        <w:left w:val="none" w:sz="0" w:space="0" w:color="auto"/>
        <w:bottom w:val="none" w:sz="0" w:space="0" w:color="auto"/>
        <w:right w:val="none" w:sz="0" w:space="0" w:color="auto"/>
      </w:divBdr>
    </w:div>
    <w:div w:id="138084590">
      <w:bodyDiv w:val="1"/>
      <w:marLeft w:val="0"/>
      <w:marRight w:val="0"/>
      <w:marTop w:val="0"/>
      <w:marBottom w:val="0"/>
      <w:divBdr>
        <w:top w:val="none" w:sz="0" w:space="0" w:color="auto"/>
        <w:left w:val="none" w:sz="0" w:space="0" w:color="auto"/>
        <w:bottom w:val="none" w:sz="0" w:space="0" w:color="auto"/>
        <w:right w:val="none" w:sz="0" w:space="0" w:color="auto"/>
      </w:divBdr>
    </w:div>
    <w:div w:id="149182142">
      <w:bodyDiv w:val="1"/>
      <w:marLeft w:val="0"/>
      <w:marRight w:val="0"/>
      <w:marTop w:val="0"/>
      <w:marBottom w:val="0"/>
      <w:divBdr>
        <w:top w:val="none" w:sz="0" w:space="0" w:color="auto"/>
        <w:left w:val="none" w:sz="0" w:space="0" w:color="auto"/>
        <w:bottom w:val="none" w:sz="0" w:space="0" w:color="auto"/>
        <w:right w:val="none" w:sz="0" w:space="0" w:color="auto"/>
      </w:divBdr>
    </w:div>
    <w:div w:id="205217126">
      <w:bodyDiv w:val="1"/>
      <w:marLeft w:val="0"/>
      <w:marRight w:val="0"/>
      <w:marTop w:val="0"/>
      <w:marBottom w:val="0"/>
      <w:divBdr>
        <w:top w:val="none" w:sz="0" w:space="0" w:color="auto"/>
        <w:left w:val="none" w:sz="0" w:space="0" w:color="auto"/>
        <w:bottom w:val="none" w:sz="0" w:space="0" w:color="auto"/>
        <w:right w:val="none" w:sz="0" w:space="0" w:color="auto"/>
      </w:divBdr>
    </w:div>
    <w:div w:id="236207993">
      <w:bodyDiv w:val="1"/>
      <w:marLeft w:val="0"/>
      <w:marRight w:val="0"/>
      <w:marTop w:val="0"/>
      <w:marBottom w:val="0"/>
      <w:divBdr>
        <w:top w:val="none" w:sz="0" w:space="0" w:color="auto"/>
        <w:left w:val="none" w:sz="0" w:space="0" w:color="auto"/>
        <w:bottom w:val="none" w:sz="0" w:space="0" w:color="auto"/>
        <w:right w:val="none" w:sz="0" w:space="0" w:color="auto"/>
      </w:divBdr>
    </w:div>
    <w:div w:id="297614418">
      <w:bodyDiv w:val="1"/>
      <w:marLeft w:val="0"/>
      <w:marRight w:val="0"/>
      <w:marTop w:val="0"/>
      <w:marBottom w:val="0"/>
      <w:divBdr>
        <w:top w:val="none" w:sz="0" w:space="0" w:color="auto"/>
        <w:left w:val="none" w:sz="0" w:space="0" w:color="auto"/>
        <w:bottom w:val="none" w:sz="0" w:space="0" w:color="auto"/>
        <w:right w:val="none" w:sz="0" w:space="0" w:color="auto"/>
      </w:divBdr>
    </w:div>
    <w:div w:id="302001061">
      <w:bodyDiv w:val="1"/>
      <w:marLeft w:val="0"/>
      <w:marRight w:val="0"/>
      <w:marTop w:val="0"/>
      <w:marBottom w:val="0"/>
      <w:divBdr>
        <w:top w:val="none" w:sz="0" w:space="0" w:color="auto"/>
        <w:left w:val="none" w:sz="0" w:space="0" w:color="auto"/>
        <w:bottom w:val="none" w:sz="0" w:space="0" w:color="auto"/>
        <w:right w:val="none" w:sz="0" w:space="0" w:color="auto"/>
      </w:divBdr>
    </w:div>
    <w:div w:id="308168350">
      <w:bodyDiv w:val="1"/>
      <w:marLeft w:val="0"/>
      <w:marRight w:val="0"/>
      <w:marTop w:val="0"/>
      <w:marBottom w:val="0"/>
      <w:divBdr>
        <w:top w:val="none" w:sz="0" w:space="0" w:color="auto"/>
        <w:left w:val="none" w:sz="0" w:space="0" w:color="auto"/>
        <w:bottom w:val="none" w:sz="0" w:space="0" w:color="auto"/>
        <w:right w:val="none" w:sz="0" w:space="0" w:color="auto"/>
      </w:divBdr>
    </w:div>
    <w:div w:id="364209774">
      <w:bodyDiv w:val="1"/>
      <w:marLeft w:val="0"/>
      <w:marRight w:val="0"/>
      <w:marTop w:val="0"/>
      <w:marBottom w:val="0"/>
      <w:divBdr>
        <w:top w:val="none" w:sz="0" w:space="0" w:color="auto"/>
        <w:left w:val="none" w:sz="0" w:space="0" w:color="auto"/>
        <w:bottom w:val="none" w:sz="0" w:space="0" w:color="auto"/>
        <w:right w:val="none" w:sz="0" w:space="0" w:color="auto"/>
      </w:divBdr>
    </w:div>
    <w:div w:id="382950658">
      <w:bodyDiv w:val="1"/>
      <w:marLeft w:val="0"/>
      <w:marRight w:val="0"/>
      <w:marTop w:val="0"/>
      <w:marBottom w:val="0"/>
      <w:divBdr>
        <w:top w:val="none" w:sz="0" w:space="0" w:color="auto"/>
        <w:left w:val="none" w:sz="0" w:space="0" w:color="auto"/>
        <w:bottom w:val="none" w:sz="0" w:space="0" w:color="auto"/>
        <w:right w:val="none" w:sz="0" w:space="0" w:color="auto"/>
      </w:divBdr>
    </w:div>
    <w:div w:id="447701140">
      <w:bodyDiv w:val="1"/>
      <w:marLeft w:val="0"/>
      <w:marRight w:val="0"/>
      <w:marTop w:val="0"/>
      <w:marBottom w:val="0"/>
      <w:divBdr>
        <w:top w:val="none" w:sz="0" w:space="0" w:color="auto"/>
        <w:left w:val="none" w:sz="0" w:space="0" w:color="auto"/>
        <w:bottom w:val="none" w:sz="0" w:space="0" w:color="auto"/>
        <w:right w:val="none" w:sz="0" w:space="0" w:color="auto"/>
      </w:divBdr>
      <w:divsChild>
        <w:div w:id="844054971">
          <w:marLeft w:val="0"/>
          <w:marRight w:val="0"/>
          <w:marTop w:val="0"/>
          <w:marBottom w:val="0"/>
          <w:divBdr>
            <w:top w:val="none" w:sz="0" w:space="0" w:color="auto"/>
            <w:left w:val="none" w:sz="0" w:space="0" w:color="auto"/>
            <w:bottom w:val="none" w:sz="0" w:space="0" w:color="auto"/>
            <w:right w:val="none" w:sz="0" w:space="0" w:color="auto"/>
          </w:divBdr>
          <w:divsChild>
            <w:div w:id="998311504">
              <w:marLeft w:val="0"/>
              <w:marRight w:val="0"/>
              <w:marTop w:val="0"/>
              <w:marBottom w:val="0"/>
              <w:divBdr>
                <w:top w:val="none" w:sz="0" w:space="0" w:color="auto"/>
                <w:left w:val="none" w:sz="0" w:space="0" w:color="auto"/>
                <w:bottom w:val="none" w:sz="0" w:space="0" w:color="auto"/>
                <w:right w:val="none" w:sz="0" w:space="0" w:color="auto"/>
              </w:divBdr>
              <w:divsChild>
                <w:div w:id="1410806626">
                  <w:marLeft w:val="0"/>
                  <w:marRight w:val="0"/>
                  <w:marTop w:val="0"/>
                  <w:marBottom w:val="0"/>
                  <w:divBdr>
                    <w:top w:val="none" w:sz="0" w:space="0" w:color="auto"/>
                    <w:left w:val="none" w:sz="0" w:space="0" w:color="auto"/>
                    <w:bottom w:val="none" w:sz="0" w:space="0" w:color="auto"/>
                    <w:right w:val="none" w:sz="0" w:space="0" w:color="auto"/>
                  </w:divBdr>
                  <w:divsChild>
                    <w:div w:id="65493761">
                      <w:marLeft w:val="0"/>
                      <w:marRight w:val="0"/>
                      <w:marTop w:val="0"/>
                      <w:marBottom w:val="0"/>
                      <w:divBdr>
                        <w:top w:val="none" w:sz="0" w:space="0" w:color="auto"/>
                        <w:left w:val="none" w:sz="0" w:space="0" w:color="auto"/>
                        <w:bottom w:val="none" w:sz="0" w:space="0" w:color="auto"/>
                        <w:right w:val="none" w:sz="0" w:space="0" w:color="auto"/>
                      </w:divBdr>
                      <w:divsChild>
                        <w:div w:id="816261350">
                          <w:marLeft w:val="0"/>
                          <w:marRight w:val="0"/>
                          <w:marTop w:val="0"/>
                          <w:marBottom w:val="0"/>
                          <w:divBdr>
                            <w:top w:val="none" w:sz="0" w:space="0" w:color="auto"/>
                            <w:left w:val="none" w:sz="0" w:space="0" w:color="auto"/>
                            <w:bottom w:val="none" w:sz="0" w:space="0" w:color="auto"/>
                            <w:right w:val="none" w:sz="0" w:space="0" w:color="auto"/>
                          </w:divBdr>
                          <w:divsChild>
                            <w:div w:id="1129590745">
                              <w:marLeft w:val="0"/>
                              <w:marRight w:val="0"/>
                              <w:marTop w:val="0"/>
                              <w:marBottom w:val="0"/>
                              <w:divBdr>
                                <w:top w:val="none" w:sz="0" w:space="0" w:color="auto"/>
                                <w:left w:val="none" w:sz="0" w:space="0" w:color="auto"/>
                                <w:bottom w:val="none" w:sz="0" w:space="0" w:color="auto"/>
                                <w:right w:val="none" w:sz="0" w:space="0" w:color="auto"/>
                              </w:divBdr>
                              <w:divsChild>
                                <w:div w:id="1078284339">
                                  <w:marLeft w:val="0"/>
                                  <w:marRight w:val="0"/>
                                  <w:marTop w:val="0"/>
                                  <w:marBottom w:val="0"/>
                                  <w:divBdr>
                                    <w:top w:val="none" w:sz="0" w:space="0" w:color="auto"/>
                                    <w:left w:val="none" w:sz="0" w:space="0" w:color="auto"/>
                                    <w:bottom w:val="none" w:sz="0" w:space="0" w:color="auto"/>
                                    <w:right w:val="none" w:sz="0" w:space="0" w:color="auto"/>
                                  </w:divBdr>
                                  <w:divsChild>
                                    <w:div w:id="10753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89022">
                          <w:marLeft w:val="0"/>
                          <w:marRight w:val="0"/>
                          <w:marTop w:val="0"/>
                          <w:marBottom w:val="0"/>
                          <w:divBdr>
                            <w:top w:val="none" w:sz="0" w:space="0" w:color="auto"/>
                            <w:left w:val="none" w:sz="0" w:space="0" w:color="auto"/>
                            <w:bottom w:val="none" w:sz="0" w:space="0" w:color="auto"/>
                            <w:right w:val="none" w:sz="0" w:space="0" w:color="auto"/>
                          </w:divBdr>
                          <w:divsChild>
                            <w:div w:id="381294239">
                              <w:marLeft w:val="0"/>
                              <w:marRight w:val="0"/>
                              <w:marTop w:val="0"/>
                              <w:marBottom w:val="0"/>
                              <w:divBdr>
                                <w:top w:val="none" w:sz="0" w:space="0" w:color="auto"/>
                                <w:left w:val="none" w:sz="0" w:space="0" w:color="auto"/>
                                <w:bottom w:val="none" w:sz="0" w:space="0" w:color="auto"/>
                                <w:right w:val="none" w:sz="0" w:space="0" w:color="auto"/>
                              </w:divBdr>
                              <w:divsChild>
                                <w:div w:id="1416829117">
                                  <w:marLeft w:val="0"/>
                                  <w:marRight w:val="0"/>
                                  <w:marTop w:val="0"/>
                                  <w:marBottom w:val="0"/>
                                  <w:divBdr>
                                    <w:top w:val="none" w:sz="0" w:space="0" w:color="auto"/>
                                    <w:left w:val="none" w:sz="0" w:space="0" w:color="auto"/>
                                    <w:bottom w:val="none" w:sz="0" w:space="0" w:color="auto"/>
                                    <w:right w:val="none" w:sz="0" w:space="0" w:color="auto"/>
                                  </w:divBdr>
                                  <w:divsChild>
                                    <w:div w:id="5997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4016">
          <w:marLeft w:val="0"/>
          <w:marRight w:val="0"/>
          <w:marTop w:val="0"/>
          <w:marBottom w:val="0"/>
          <w:divBdr>
            <w:top w:val="none" w:sz="0" w:space="0" w:color="auto"/>
            <w:left w:val="none" w:sz="0" w:space="0" w:color="auto"/>
            <w:bottom w:val="none" w:sz="0" w:space="0" w:color="auto"/>
            <w:right w:val="none" w:sz="0" w:space="0" w:color="auto"/>
          </w:divBdr>
          <w:divsChild>
            <w:div w:id="1652443698">
              <w:marLeft w:val="0"/>
              <w:marRight w:val="0"/>
              <w:marTop w:val="0"/>
              <w:marBottom w:val="0"/>
              <w:divBdr>
                <w:top w:val="none" w:sz="0" w:space="0" w:color="auto"/>
                <w:left w:val="none" w:sz="0" w:space="0" w:color="auto"/>
                <w:bottom w:val="none" w:sz="0" w:space="0" w:color="auto"/>
                <w:right w:val="none" w:sz="0" w:space="0" w:color="auto"/>
              </w:divBdr>
              <w:divsChild>
                <w:div w:id="1555118827">
                  <w:marLeft w:val="0"/>
                  <w:marRight w:val="0"/>
                  <w:marTop w:val="0"/>
                  <w:marBottom w:val="0"/>
                  <w:divBdr>
                    <w:top w:val="none" w:sz="0" w:space="0" w:color="auto"/>
                    <w:left w:val="none" w:sz="0" w:space="0" w:color="auto"/>
                    <w:bottom w:val="none" w:sz="0" w:space="0" w:color="auto"/>
                    <w:right w:val="none" w:sz="0" w:space="0" w:color="auto"/>
                  </w:divBdr>
                  <w:divsChild>
                    <w:div w:id="1804537149">
                      <w:marLeft w:val="0"/>
                      <w:marRight w:val="0"/>
                      <w:marTop w:val="0"/>
                      <w:marBottom w:val="0"/>
                      <w:divBdr>
                        <w:top w:val="none" w:sz="0" w:space="0" w:color="auto"/>
                        <w:left w:val="none" w:sz="0" w:space="0" w:color="auto"/>
                        <w:bottom w:val="none" w:sz="0" w:space="0" w:color="auto"/>
                        <w:right w:val="none" w:sz="0" w:space="0" w:color="auto"/>
                      </w:divBdr>
                      <w:divsChild>
                        <w:div w:id="244651823">
                          <w:marLeft w:val="0"/>
                          <w:marRight w:val="0"/>
                          <w:marTop w:val="0"/>
                          <w:marBottom w:val="0"/>
                          <w:divBdr>
                            <w:top w:val="none" w:sz="0" w:space="0" w:color="auto"/>
                            <w:left w:val="none" w:sz="0" w:space="0" w:color="auto"/>
                            <w:bottom w:val="none" w:sz="0" w:space="0" w:color="auto"/>
                            <w:right w:val="none" w:sz="0" w:space="0" w:color="auto"/>
                          </w:divBdr>
                          <w:divsChild>
                            <w:div w:id="1666350079">
                              <w:marLeft w:val="0"/>
                              <w:marRight w:val="0"/>
                              <w:marTop w:val="0"/>
                              <w:marBottom w:val="0"/>
                              <w:divBdr>
                                <w:top w:val="none" w:sz="0" w:space="0" w:color="auto"/>
                                <w:left w:val="none" w:sz="0" w:space="0" w:color="auto"/>
                                <w:bottom w:val="none" w:sz="0" w:space="0" w:color="auto"/>
                                <w:right w:val="none" w:sz="0" w:space="0" w:color="auto"/>
                              </w:divBdr>
                              <w:divsChild>
                                <w:div w:id="2120484246">
                                  <w:marLeft w:val="0"/>
                                  <w:marRight w:val="0"/>
                                  <w:marTop w:val="0"/>
                                  <w:marBottom w:val="0"/>
                                  <w:divBdr>
                                    <w:top w:val="none" w:sz="0" w:space="0" w:color="auto"/>
                                    <w:left w:val="none" w:sz="0" w:space="0" w:color="auto"/>
                                    <w:bottom w:val="none" w:sz="0" w:space="0" w:color="auto"/>
                                    <w:right w:val="none" w:sz="0" w:space="0" w:color="auto"/>
                                  </w:divBdr>
                                  <w:divsChild>
                                    <w:div w:id="123892674">
                                      <w:marLeft w:val="0"/>
                                      <w:marRight w:val="0"/>
                                      <w:marTop w:val="0"/>
                                      <w:marBottom w:val="0"/>
                                      <w:divBdr>
                                        <w:top w:val="none" w:sz="0" w:space="0" w:color="auto"/>
                                        <w:left w:val="none" w:sz="0" w:space="0" w:color="auto"/>
                                        <w:bottom w:val="none" w:sz="0" w:space="0" w:color="auto"/>
                                        <w:right w:val="none" w:sz="0" w:space="0" w:color="auto"/>
                                      </w:divBdr>
                                      <w:divsChild>
                                        <w:div w:id="8470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00140">
          <w:marLeft w:val="0"/>
          <w:marRight w:val="0"/>
          <w:marTop w:val="0"/>
          <w:marBottom w:val="0"/>
          <w:divBdr>
            <w:top w:val="none" w:sz="0" w:space="0" w:color="auto"/>
            <w:left w:val="none" w:sz="0" w:space="0" w:color="auto"/>
            <w:bottom w:val="none" w:sz="0" w:space="0" w:color="auto"/>
            <w:right w:val="none" w:sz="0" w:space="0" w:color="auto"/>
          </w:divBdr>
          <w:divsChild>
            <w:div w:id="1150100215">
              <w:marLeft w:val="0"/>
              <w:marRight w:val="0"/>
              <w:marTop w:val="0"/>
              <w:marBottom w:val="0"/>
              <w:divBdr>
                <w:top w:val="none" w:sz="0" w:space="0" w:color="auto"/>
                <w:left w:val="none" w:sz="0" w:space="0" w:color="auto"/>
                <w:bottom w:val="none" w:sz="0" w:space="0" w:color="auto"/>
                <w:right w:val="none" w:sz="0" w:space="0" w:color="auto"/>
              </w:divBdr>
              <w:divsChild>
                <w:div w:id="147289489">
                  <w:marLeft w:val="0"/>
                  <w:marRight w:val="0"/>
                  <w:marTop w:val="0"/>
                  <w:marBottom w:val="0"/>
                  <w:divBdr>
                    <w:top w:val="none" w:sz="0" w:space="0" w:color="auto"/>
                    <w:left w:val="none" w:sz="0" w:space="0" w:color="auto"/>
                    <w:bottom w:val="none" w:sz="0" w:space="0" w:color="auto"/>
                    <w:right w:val="none" w:sz="0" w:space="0" w:color="auto"/>
                  </w:divBdr>
                  <w:divsChild>
                    <w:div w:id="264851158">
                      <w:marLeft w:val="0"/>
                      <w:marRight w:val="0"/>
                      <w:marTop w:val="0"/>
                      <w:marBottom w:val="0"/>
                      <w:divBdr>
                        <w:top w:val="none" w:sz="0" w:space="0" w:color="auto"/>
                        <w:left w:val="none" w:sz="0" w:space="0" w:color="auto"/>
                        <w:bottom w:val="none" w:sz="0" w:space="0" w:color="auto"/>
                        <w:right w:val="none" w:sz="0" w:space="0" w:color="auto"/>
                      </w:divBdr>
                      <w:divsChild>
                        <w:div w:id="2068870690">
                          <w:marLeft w:val="0"/>
                          <w:marRight w:val="0"/>
                          <w:marTop w:val="0"/>
                          <w:marBottom w:val="0"/>
                          <w:divBdr>
                            <w:top w:val="none" w:sz="0" w:space="0" w:color="auto"/>
                            <w:left w:val="none" w:sz="0" w:space="0" w:color="auto"/>
                            <w:bottom w:val="none" w:sz="0" w:space="0" w:color="auto"/>
                            <w:right w:val="none" w:sz="0" w:space="0" w:color="auto"/>
                          </w:divBdr>
                          <w:divsChild>
                            <w:div w:id="1544714018">
                              <w:marLeft w:val="0"/>
                              <w:marRight w:val="0"/>
                              <w:marTop w:val="0"/>
                              <w:marBottom w:val="0"/>
                              <w:divBdr>
                                <w:top w:val="none" w:sz="0" w:space="0" w:color="auto"/>
                                <w:left w:val="none" w:sz="0" w:space="0" w:color="auto"/>
                                <w:bottom w:val="none" w:sz="0" w:space="0" w:color="auto"/>
                                <w:right w:val="none" w:sz="0" w:space="0" w:color="auto"/>
                              </w:divBdr>
                              <w:divsChild>
                                <w:div w:id="15441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86289">
                  <w:marLeft w:val="0"/>
                  <w:marRight w:val="0"/>
                  <w:marTop w:val="0"/>
                  <w:marBottom w:val="0"/>
                  <w:divBdr>
                    <w:top w:val="none" w:sz="0" w:space="0" w:color="auto"/>
                    <w:left w:val="none" w:sz="0" w:space="0" w:color="auto"/>
                    <w:bottom w:val="none" w:sz="0" w:space="0" w:color="auto"/>
                    <w:right w:val="none" w:sz="0" w:space="0" w:color="auto"/>
                  </w:divBdr>
                  <w:divsChild>
                    <w:div w:id="1293093431">
                      <w:marLeft w:val="0"/>
                      <w:marRight w:val="0"/>
                      <w:marTop w:val="0"/>
                      <w:marBottom w:val="0"/>
                      <w:divBdr>
                        <w:top w:val="none" w:sz="0" w:space="0" w:color="auto"/>
                        <w:left w:val="none" w:sz="0" w:space="0" w:color="auto"/>
                        <w:bottom w:val="none" w:sz="0" w:space="0" w:color="auto"/>
                        <w:right w:val="none" w:sz="0" w:space="0" w:color="auto"/>
                      </w:divBdr>
                      <w:divsChild>
                        <w:div w:id="1714576272">
                          <w:marLeft w:val="0"/>
                          <w:marRight w:val="0"/>
                          <w:marTop w:val="0"/>
                          <w:marBottom w:val="0"/>
                          <w:divBdr>
                            <w:top w:val="none" w:sz="0" w:space="0" w:color="auto"/>
                            <w:left w:val="none" w:sz="0" w:space="0" w:color="auto"/>
                            <w:bottom w:val="none" w:sz="0" w:space="0" w:color="auto"/>
                            <w:right w:val="none" w:sz="0" w:space="0" w:color="auto"/>
                          </w:divBdr>
                          <w:divsChild>
                            <w:div w:id="2017073250">
                              <w:marLeft w:val="0"/>
                              <w:marRight w:val="0"/>
                              <w:marTop w:val="0"/>
                              <w:marBottom w:val="0"/>
                              <w:divBdr>
                                <w:top w:val="none" w:sz="0" w:space="0" w:color="auto"/>
                                <w:left w:val="none" w:sz="0" w:space="0" w:color="auto"/>
                                <w:bottom w:val="none" w:sz="0" w:space="0" w:color="auto"/>
                                <w:right w:val="none" w:sz="0" w:space="0" w:color="auto"/>
                              </w:divBdr>
                              <w:divsChild>
                                <w:div w:id="337386805">
                                  <w:marLeft w:val="0"/>
                                  <w:marRight w:val="0"/>
                                  <w:marTop w:val="0"/>
                                  <w:marBottom w:val="0"/>
                                  <w:divBdr>
                                    <w:top w:val="none" w:sz="0" w:space="0" w:color="auto"/>
                                    <w:left w:val="none" w:sz="0" w:space="0" w:color="auto"/>
                                    <w:bottom w:val="none" w:sz="0" w:space="0" w:color="auto"/>
                                    <w:right w:val="none" w:sz="0" w:space="0" w:color="auto"/>
                                  </w:divBdr>
                                  <w:divsChild>
                                    <w:div w:id="2823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790615">
      <w:bodyDiv w:val="1"/>
      <w:marLeft w:val="0"/>
      <w:marRight w:val="0"/>
      <w:marTop w:val="0"/>
      <w:marBottom w:val="0"/>
      <w:divBdr>
        <w:top w:val="none" w:sz="0" w:space="0" w:color="auto"/>
        <w:left w:val="none" w:sz="0" w:space="0" w:color="auto"/>
        <w:bottom w:val="none" w:sz="0" w:space="0" w:color="auto"/>
        <w:right w:val="none" w:sz="0" w:space="0" w:color="auto"/>
      </w:divBdr>
      <w:divsChild>
        <w:div w:id="1446194688">
          <w:marLeft w:val="0"/>
          <w:marRight w:val="0"/>
          <w:marTop w:val="0"/>
          <w:marBottom w:val="0"/>
          <w:divBdr>
            <w:top w:val="none" w:sz="0" w:space="0" w:color="auto"/>
            <w:left w:val="none" w:sz="0" w:space="0" w:color="auto"/>
            <w:bottom w:val="none" w:sz="0" w:space="0" w:color="auto"/>
            <w:right w:val="none" w:sz="0" w:space="0" w:color="auto"/>
          </w:divBdr>
          <w:divsChild>
            <w:div w:id="1406030933">
              <w:marLeft w:val="0"/>
              <w:marRight w:val="0"/>
              <w:marTop w:val="0"/>
              <w:marBottom w:val="0"/>
              <w:divBdr>
                <w:top w:val="none" w:sz="0" w:space="0" w:color="auto"/>
                <w:left w:val="none" w:sz="0" w:space="0" w:color="auto"/>
                <w:bottom w:val="none" w:sz="0" w:space="0" w:color="auto"/>
                <w:right w:val="none" w:sz="0" w:space="0" w:color="auto"/>
              </w:divBdr>
              <w:divsChild>
                <w:div w:id="1013144851">
                  <w:marLeft w:val="0"/>
                  <w:marRight w:val="0"/>
                  <w:marTop w:val="0"/>
                  <w:marBottom w:val="0"/>
                  <w:divBdr>
                    <w:top w:val="none" w:sz="0" w:space="0" w:color="auto"/>
                    <w:left w:val="none" w:sz="0" w:space="0" w:color="auto"/>
                    <w:bottom w:val="none" w:sz="0" w:space="0" w:color="auto"/>
                    <w:right w:val="none" w:sz="0" w:space="0" w:color="auto"/>
                  </w:divBdr>
                  <w:divsChild>
                    <w:div w:id="83234261">
                      <w:marLeft w:val="0"/>
                      <w:marRight w:val="0"/>
                      <w:marTop w:val="0"/>
                      <w:marBottom w:val="0"/>
                      <w:divBdr>
                        <w:top w:val="none" w:sz="0" w:space="0" w:color="auto"/>
                        <w:left w:val="none" w:sz="0" w:space="0" w:color="auto"/>
                        <w:bottom w:val="none" w:sz="0" w:space="0" w:color="auto"/>
                        <w:right w:val="none" w:sz="0" w:space="0" w:color="auto"/>
                      </w:divBdr>
                      <w:divsChild>
                        <w:div w:id="1835609726">
                          <w:marLeft w:val="0"/>
                          <w:marRight w:val="0"/>
                          <w:marTop w:val="0"/>
                          <w:marBottom w:val="0"/>
                          <w:divBdr>
                            <w:top w:val="none" w:sz="0" w:space="0" w:color="auto"/>
                            <w:left w:val="none" w:sz="0" w:space="0" w:color="auto"/>
                            <w:bottom w:val="none" w:sz="0" w:space="0" w:color="auto"/>
                            <w:right w:val="none" w:sz="0" w:space="0" w:color="auto"/>
                          </w:divBdr>
                          <w:divsChild>
                            <w:div w:id="1295329132">
                              <w:marLeft w:val="0"/>
                              <w:marRight w:val="0"/>
                              <w:marTop w:val="0"/>
                              <w:marBottom w:val="0"/>
                              <w:divBdr>
                                <w:top w:val="none" w:sz="0" w:space="0" w:color="auto"/>
                                <w:left w:val="none" w:sz="0" w:space="0" w:color="auto"/>
                                <w:bottom w:val="none" w:sz="0" w:space="0" w:color="auto"/>
                                <w:right w:val="none" w:sz="0" w:space="0" w:color="auto"/>
                              </w:divBdr>
                              <w:divsChild>
                                <w:div w:id="1343583709">
                                  <w:marLeft w:val="0"/>
                                  <w:marRight w:val="0"/>
                                  <w:marTop w:val="0"/>
                                  <w:marBottom w:val="0"/>
                                  <w:divBdr>
                                    <w:top w:val="none" w:sz="0" w:space="0" w:color="auto"/>
                                    <w:left w:val="none" w:sz="0" w:space="0" w:color="auto"/>
                                    <w:bottom w:val="none" w:sz="0" w:space="0" w:color="auto"/>
                                    <w:right w:val="none" w:sz="0" w:space="0" w:color="auto"/>
                                  </w:divBdr>
                                  <w:divsChild>
                                    <w:div w:id="10668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6393">
                          <w:marLeft w:val="0"/>
                          <w:marRight w:val="0"/>
                          <w:marTop w:val="0"/>
                          <w:marBottom w:val="0"/>
                          <w:divBdr>
                            <w:top w:val="none" w:sz="0" w:space="0" w:color="auto"/>
                            <w:left w:val="none" w:sz="0" w:space="0" w:color="auto"/>
                            <w:bottom w:val="none" w:sz="0" w:space="0" w:color="auto"/>
                            <w:right w:val="none" w:sz="0" w:space="0" w:color="auto"/>
                          </w:divBdr>
                          <w:divsChild>
                            <w:div w:id="841776382">
                              <w:marLeft w:val="0"/>
                              <w:marRight w:val="0"/>
                              <w:marTop w:val="0"/>
                              <w:marBottom w:val="0"/>
                              <w:divBdr>
                                <w:top w:val="none" w:sz="0" w:space="0" w:color="auto"/>
                                <w:left w:val="none" w:sz="0" w:space="0" w:color="auto"/>
                                <w:bottom w:val="none" w:sz="0" w:space="0" w:color="auto"/>
                                <w:right w:val="none" w:sz="0" w:space="0" w:color="auto"/>
                              </w:divBdr>
                              <w:divsChild>
                                <w:div w:id="1694306233">
                                  <w:marLeft w:val="0"/>
                                  <w:marRight w:val="0"/>
                                  <w:marTop w:val="0"/>
                                  <w:marBottom w:val="0"/>
                                  <w:divBdr>
                                    <w:top w:val="none" w:sz="0" w:space="0" w:color="auto"/>
                                    <w:left w:val="none" w:sz="0" w:space="0" w:color="auto"/>
                                    <w:bottom w:val="none" w:sz="0" w:space="0" w:color="auto"/>
                                    <w:right w:val="none" w:sz="0" w:space="0" w:color="auto"/>
                                  </w:divBdr>
                                  <w:divsChild>
                                    <w:div w:id="5577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3164">
          <w:marLeft w:val="0"/>
          <w:marRight w:val="0"/>
          <w:marTop w:val="0"/>
          <w:marBottom w:val="0"/>
          <w:divBdr>
            <w:top w:val="none" w:sz="0" w:space="0" w:color="auto"/>
            <w:left w:val="none" w:sz="0" w:space="0" w:color="auto"/>
            <w:bottom w:val="none" w:sz="0" w:space="0" w:color="auto"/>
            <w:right w:val="none" w:sz="0" w:space="0" w:color="auto"/>
          </w:divBdr>
          <w:divsChild>
            <w:div w:id="937640362">
              <w:marLeft w:val="0"/>
              <w:marRight w:val="0"/>
              <w:marTop w:val="0"/>
              <w:marBottom w:val="0"/>
              <w:divBdr>
                <w:top w:val="none" w:sz="0" w:space="0" w:color="auto"/>
                <w:left w:val="none" w:sz="0" w:space="0" w:color="auto"/>
                <w:bottom w:val="none" w:sz="0" w:space="0" w:color="auto"/>
                <w:right w:val="none" w:sz="0" w:space="0" w:color="auto"/>
              </w:divBdr>
              <w:divsChild>
                <w:div w:id="2030446356">
                  <w:marLeft w:val="0"/>
                  <w:marRight w:val="0"/>
                  <w:marTop w:val="0"/>
                  <w:marBottom w:val="0"/>
                  <w:divBdr>
                    <w:top w:val="none" w:sz="0" w:space="0" w:color="auto"/>
                    <w:left w:val="none" w:sz="0" w:space="0" w:color="auto"/>
                    <w:bottom w:val="none" w:sz="0" w:space="0" w:color="auto"/>
                    <w:right w:val="none" w:sz="0" w:space="0" w:color="auto"/>
                  </w:divBdr>
                  <w:divsChild>
                    <w:div w:id="1972320823">
                      <w:marLeft w:val="0"/>
                      <w:marRight w:val="0"/>
                      <w:marTop w:val="0"/>
                      <w:marBottom w:val="0"/>
                      <w:divBdr>
                        <w:top w:val="none" w:sz="0" w:space="0" w:color="auto"/>
                        <w:left w:val="none" w:sz="0" w:space="0" w:color="auto"/>
                        <w:bottom w:val="none" w:sz="0" w:space="0" w:color="auto"/>
                        <w:right w:val="none" w:sz="0" w:space="0" w:color="auto"/>
                      </w:divBdr>
                      <w:divsChild>
                        <w:div w:id="131142110">
                          <w:marLeft w:val="0"/>
                          <w:marRight w:val="0"/>
                          <w:marTop w:val="0"/>
                          <w:marBottom w:val="0"/>
                          <w:divBdr>
                            <w:top w:val="none" w:sz="0" w:space="0" w:color="auto"/>
                            <w:left w:val="none" w:sz="0" w:space="0" w:color="auto"/>
                            <w:bottom w:val="none" w:sz="0" w:space="0" w:color="auto"/>
                            <w:right w:val="none" w:sz="0" w:space="0" w:color="auto"/>
                          </w:divBdr>
                          <w:divsChild>
                            <w:div w:id="2142533577">
                              <w:marLeft w:val="0"/>
                              <w:marRight w:val="0"/>
                              <w:marTop w:val="0"/>
                              <w:marBottom w:val="0"/>
                              <w:divBdr>
                                <w:top w:val="none" w:sz="0" w:space="0" w:color="auto"/>
                                <w:left w:val="none" w:sz="0" w:space="0" w:color="auto"/>
                                <w:bottom w:val="none" w:sz="0" w:space="0" w:color="auto"/>
                                <w:right w:val="none" w:sz="0" w:space="0" w:color="auto"/>
                              </w:divBdr>
                              <w:divsChild>
                                <w:div w:id="1598714251">
                                  <w:marLeft w:val="0"/>
                                  <w:marRight w:val="0"/>
                                  <w:marTop w:val="0"/>
                                  <w:marBottom w:val="0"/>
                                  <w:divBdr>
                                    <w:top w:val="none" w:sz="0" w:space="0" w:color="auto"/>
                                    <w:left w:val="none" w:sz="0" w:space="0" w:color="auto"/>
                                    <w:bottom w:val="none" w:sz="0" w:space="0" w:color="auto"/>
                                    <w:right w:val="none" w:sz="0" w:space="0" w:color="auto"/>
                                  </w:divBdr>
                                  <w:divsChild>
                                    <w:div w:id="657921838">
                                      <w:marLeft w:val="0"/>
                                      <w:marRight w:val="0"/>
                                      <w:marTop w:val="0"/>
                                      <w:marBottom w:val="0"/>
                                      <w:divBdr>
                                        <w:top w:val="none" w:sz="0" w:space="0" w:color="auto"/>
                                        <w:left w:val="none" w:sz="0" w:space="0" w:color="auto"/>
                                        <w:bottom w:val="none" w:sz="0" w:space="0" w:color="auto"/>
                                        <w:right w:val="none" w:sz="0" w:space="0" w:color="auto"/>
                                      </w:divBdr>
                                      <w:divsChild>
                                        <w:div w:id="12596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681730">
          <w:marLeft w:val="0"/>
          <w:marRight w:val="0"/>
          <w:marTop w:val="0"/>
          <w:marBottom w:val="0"/>
          <w:divBdr>
            <w:top w:val="none" w:sz="0" w:space="0" w:color="auto"/>
            <w:left w:val="none" w:sz="0" w:space="0" w:color="auto"/>
            <w:bottom w:val="none" w:sz="0" w:space="0" w:color="auto"/>
            <w:right w:val="none" w:sz="0" w:space="0" w:color="auto"/>
          </w:divBdr>
          <w:divsChild>
            <w:div w:id="1774327416">
              <w:marLeft w:val="0"/>
              <w:marRight w:val="0"/>
              <w:marTop w:val="0"/>
              <w:marBottom w:val="0"/>
              <w:divBdr>
                <w:top w:val="none" w:sz="0" w:space="0" w:color="auto"/>
                <w:left w:val="none" w:sz="0" w:space="0" w:color="auto"/>
                <w:bottom w:val="none" w:sz="0" w:space="0" w:color="auto"/>
                <w:right w:val="none" w:sz="0" w:space="0" w:color="auto"/>
              </w:divBdr>
              <w:divsChild>
                <w:div w:id="1195465973">
                  <w:marLeft w:val="0"/>
                  <w:marRight w:val="0"/>
                  <w:marTop w:val="0"/>
                  <w:marBottom w:val="0"/>
                  <w:divBdr>
                    <w:top w:val="none" w:sz="0" w:space="0" w:color="auto"/>
                    <w:left w:val="none" w:sz="0" w:space="0" w:color="auto"/>
                    <w:bottom w:val="none" w:sz="0" w:space="0" w:color="auto"/>
                    <w:right w:val="none" w:sz="0" w:space="0" w:color="auto"/>
                  </w:divBdr>
                  <w:divsChild>
                    <w:div w:id="478036792">
                      <w:marLeft w:val="0"/>
                      <w:marRight w:val="0"/>
                      <w:marTop w:val="0"/>
                      <w:marBottom w:val="0"/>
                      <w:divBdr>
                        <w:top w:val="none" w:sz="0" w:space="0" w:color="auto"/>
                        <w:left w:val="none" w:sz="0" w:space="0" w:color="auto"/>
                        <w:bottom w:val="none" w:sz="0" w:space="0" w:color="auto"/>
                        <w:right w:val="none" w:sz="0" w:space="0" w:color="auto"/>
                      </w:divBdr>
                      <w:divsChild>
                        <w:div w:id="1685474323">
                          <w:marLeft w:val="0"/>
                          <w:marRight w:val="0"/>
                          <w:marTop w:val="0"/>
                          <w:marBottom w:val="0"/>
                          <w:divBdr>
                            <w:top w:val="none" w:sz="0" w:space="0" w:color="auto"/>
                            <w:left w:val="none" w:sz="0" w:space="0" w:color="auto"/>
                            <w:bottom w:val="none" w:sz="0" w:space="0" w:color="auto"/>
                            <w:right w:val="none" w:sz="0" w:space="0" w:color="auto"/>
                          </w:divBdr>
                          <w:divsChild>
                            <w:div w:id="70929452">
                              <w:marLeft w:val="0"/>
                              <w:marRight w:val="0"/>
                              <w:marTop w:val="0"/>
                              <w:marBottom w:val="0"/>
                              <w:divBdr>
                                <w:top w:val="none" w:sz="0" w:space="0" w:color="auto"/>
                                <w:left w:val="none" w:sz="0" w:space="0" w:color="auto"/>
                                <w:bottom w:val="none" w:sz="0" w:space="0" w:color="auto"/>
                                <w:right w:val="none" w:sz="0" w:space="0" w:color="auto"/>
                              </w:divBdr>
                              <w:divsChild>
                                <w:div w:id="2444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7545">
                  <w:marLeft w:val="0"/>
                  <w:marRight w:val="0"/>
                  <w:marTop w:val="0"/>
                  <w:marBottom w:val="0"/>
                  <w:divBdr>
                    <w:top w:val="none" w:sz="0" w:space="0" w:color="auto"/>
                    <w:left w:val="none" w:sz="0" w:space="0" w:color="auto"/>
                    <w:bottom w:val="none" w:sz="0" w:space="0" w:color="auto"/>
                    <w:right w:val="none" w:sz="0" w:space="0" w:color="auto"/>
                  </w:divBdr>
                  <w:divsChild>
                    <w:div w:id="429470146">
                      <w:marLeft w:val="0"/>
                      <w:marRight w:val="0"/>
                      <w:marTop w:val="0"/>
                      <w:marBottom w:val="0"/>
                      <w:divBdr>
                        <w:top w:val="none" w:sz="0" w:space="0" w:color="auto"/>
                        <w:left w:val="none" w:sz="0" w:space="0" w:color="auto"/>
                        <w:bottom w:val="none" w:sz="0" w:space="0" w:color="auto"/>
                        <w:right w:val="none" w:sz="0" w:space="0" w:color="auto"/>
                      </w:divBdr>
                      <w:divsChild>
                        <w:div w:id="702708825">
                          <w:marLeft w:val="0"/>
                          <w:marRight w:val="0"/>
                          <w:marTop w:val="0"/>
                          <w:marBottom w:val="0"/>
                          <w:divBdr>
                            <w:top w:val="none" w:sz="0" w:space="0" w:color="auto"/>
                            <w:left w:val="none" w:sz="0" w:space="0" w:color="auto"/>
                            <w:bottom w:val="none" w:sz="0" w:space="0" w:color="auto"/>
                            <w:right w:val="none" w:sz="0" w:space="0" w:color="auto"/>
                          </w:divBdr>
                          <w:divsChild>
                            <w:div w:id="2013332885">
                              <w:marLeft w:val="0"/>
                              <w:marRight w:val="0"/>
                              <w:marTop w:val="0"/>
                              <w:marBottom w:val="0"/>
                              <w:divBdr>
                                <w:top w:val="none" w:sz="0" w:space="0" w:color="auto"/>
                                <w:left w:val="none" w:sz="0" w:space="0" w:color="auto"/>
                                <w:bottom w:val="none" w:sz="0" w:space="0" w:color="auto"/>
                                <w:right w:val="none" w:sz="0" w:space="0" w:color="auto"/>
                              </w:divBdr>
                              <w:divsChild>
                                <w:div w:id="147747731">
                                  <w:marLeft w:val="0"/>
                                  <w:marRight w:val="0"/>
                                  <w:marTop w:val="0"/>
                                  <w:marBottom w:val="0"/>
                                  <w:divBdr>
                                    <w:top w:val="none" w:sz="0" w:space="0" w:color="auto"/>
                                    <w:left w:val="none" w:sz="0" w:space="0" w:color="auto"/>
                                    <w:bottom w:val="none" w:sz="0" w:space="0" w:color="auto"/>
                                    <w:right w:val="none" w:sz="0" w:space="0" w:color="auto"/>
                                  </w:divBdr>
                                  <w:divsChild>
                                    <w:div w:id="1983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138574">
      <w:bodyDiv w:val="1"/>
      <w:marLeft w:val="0"/>
      <w:marRight w:val="0"/>
      <w:marTop w:val="0"/>
      <w:marBottom w:val="0"/>
      <w:divBdr>
        <w:top w:val="none" w:sz="0" w:space="0" w:color="auto"/>
        <w:left w:val="none" w:sz="0" w:space="0" w:color="auto"/>
        <w:bottom w:val="none" w:sz="0" w:space="0" w:color="auto"/>
        <w:right w:val="none" w:sz="0" w:space="0" w:color="auto"/>
      </w:divBdr>
    </w:div>
    <w:div w:id="494690848">
      <w:bodyDiv w:val="1"/>
      <w:marLeft w:val="0"/>
      <w:marRight w:val="0"/>
      <w:marTop w:val="0"/>
      <w:marBottom w:val="0"/>
      <w:divBdr>
        <w:top w:val="none" w:sz="0" w:space="0" w:color="auto"/>
        <w:left w:val="none" w:sz="0" w:space="0" w:color="auto"/>
        <w:bottom w:val="none" w:sz="0" w:space="0" w:color="auto"/>
        <w:right w:val="none" w:sz="0" w:space="0" w:color="auto"/>
      </w:divBdr>
      <w:divsChild>
        <w:div w:id="947587803">
          <w:marLeft w:val="0"/>
          <w:marRight w:val="0"/>
          <w:marTop w:val="0"/>
          <w:marBottom w:val="0"/>
          <w:divBdr>
            <w:top w:val="none" w:sz="0" w:space="0" w:color="auto"/>
            <w:left w:val="none" w:sz="0" w:space="0" w:color="auto"/>
            <w:bottom w:val="none" w:sz="0" w:space="0" w:color="auto"/>
            <w:right w:val="none" w:sz="0" w:space="0" w:color="auto"/>
          </w:divBdr>
          <w:divsChild>
            <w:div w:id="544414720">
              <w:marLeft w:val="0"/>
              <w:marRight w:val="0"/>
              <w:marTop w:val="0"/>
              <w:marBottom w:val="0"/>
              <w:divBdr>
                <w:top w:val="none" w:sz="0" w:space="0" w:color="auto"/>
                <w:left w:val="none" w:sz="0" w:space="0" w:color="auto"/>
                <w:bottom w:val="none" w:sz="0" w:space="0" w:color="auto"/>
                <w:right w:val="none" w:sz="0" w:space="0" w:color="auto"/>
              </w:divBdr>
              <w:divsChild>
                <w:div w:id="737367951">
                  <w:marLeft w:val="0"/>
                  <w:marRight w:val="0"/>
                  <w:marTop w:val="0"/>
                  <w:marBottom w:val="0"/>
                  <w:divBdr>
                    <w:top w:val="none" w:sz="0" w:space="0" w:color="auto"/>
                    <w:left w:val="none" w:sz="0" w:space="0" w:color="auto"/>
                    <w:bottom w:val="none" w:sz="0" w:space="0" w:color="auto"/>
                    <w:right w:val="none" w:sz="0" w:space="0" w:color="auto"/>
                  </w:divBdr>
                  <w:divsChild>
                    <w:div w:id="18101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39888">
          <w:marLeft w:val="0"/>
          <w:marRight w:val="0"/>
          <w:marTop w:val="0"/>
          <w:marBottom w:val="0"/>
          <w:divBdr>
            <w:top w:val="none" w:sz="0" w:space="0" w:color="auto"/>
            <w:left w:val="none" w:sz="0" w:space="0" w:color="auto"/>
            <w:bottom w:val="none" w:sz="0" w:space="0" w:color="auto"/>
            <w:right w:val="none" w:sz="0" w:space="0" w:color="auto"/>
          </w:divBdr>
          <w:divsChild>
            <w:div w:id="2071150347">
              <w:marLeft w:val="0"/>
              <w:marRight w:val="0"/>
              <w:marTop w:val="0"/>
              <w:marBottom w:val="0"/>
              <w:divBdr>
                <w:top w:val="none" w:sz="0" w:space="0" w:color="auto"/>
                <w:left w:val="none" w:sz="0" w:space="0" w:color="auto"/>
                <w:bottom w:val="none" w:sz="0" w:space="0" w:color="auto"/>
                <w:right w:val="none" w:sz="0" w:space="0" w:color="auto"/>
              </w:divBdr>
              <w:divsChild>
                <w:div w:id="1393963999">
                  <w:marLeft w:val="0"/>
                  <w:marRight w:val="0"/>
                  <w:marTop w:val="0"/>
                  <w:marBottom w:val="0"/>
                  <w:divBdr>
                    <w:top w:val="none" w:sz="0" w:space="0" w:color="auto"/>
                    <w:left w:val="none" w:sz="0" w:space="0" w:color="auto"/>
                    <w:bottom w:val="none" w:sz="0" w:space="0" w:color="auto"/>
                    <w:right w:val="none" w:sz="0" w:space="0" w:color="auto"/>
                  </w:divBdr>
                  <w:divsChild>
                    <w:div w:id="1894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550">
      <w:bodyDiv w:val="1"/>
      <w:marLeft w:val="0"/>
      <w:marRight w:val="0"/>
      <w:marTop w:val="0"/>
      <w:marBottom w:val="0"/>
      <w:divBdr>
        <w:top w:val="none" w:sz="0" w:space="0" w:color="auto"/>
        <w:left w:val="none" w:sz="0" w:space="0" w:color="auto"/>
        <w:bottom w:val="none" w:sz="0" w:space="0" w:color="auto"/>
        <w:right w:val="none" w:sz="0" w:space="0" w:color="auto"/>
      </w:divBdr>
    </w:div>
    <w:div w:id="608658719">
      <w:bodyDiv w:val="1"/>
      <w:marLeft w:val="0"/>
      <w:marRight w:val="0"/>
      <w:marTop w:val="0"/>
      <w:marBottom w:val="0"/>
      <w:divBdr>
        <w:top w:val="none" w:sz="0" w:space="0" w:color="auto"/>
        <w:left w:val="none" w:sz="0" w:space="0" w:color="auto"/>
        <w:bottom w:val="none" w:sz="0" w:space="0" w:color="auto"/>
        <w:right w:val="none" w:sz="0" w:space="0" w:color="auto"/>
      </w:divBdr>
    </w:div>
    <w:div w:id="615720697">
      <w:bodyDiv w:val="1"/>
      <w:marLeft w:val="0"/>
      <w:marRight w:val="0"/>
      <w:marTop w:val="0"/>
      <w:marBottom w:val="0"/>
      <w:divBdr>
        <w:top w:val="none" w:sz="0" w:space="0" w:color="auto"/>
        <w:left w:val="none" w:sz="0" w:space="0" w:color="auto"/>
        <w:bottom w:val="none" w:sz="0" w:space="0" w:color="auto"/>
        <w:right w:val="none" w:sz="0" w:space="0" w:color="auto"/>
      </w:divBdr>
    </w:div>
    <w:div w:id="710615490">
      <w:bodyDiv w:val="1"/>
      <w:marLeft w:val="0"/>
      <w:marRight w:val="0"/>
      <w:marTop w:val="0"/>
      <w:marBottom w:val="0"/>
      <w:divBdr>
        <w:top w:val="none" w:sz="0" w:space="0" w:color="auto"/>
        <w:left w:val="none" w:sz="0" w:space="0" w:color="auto"/>
        <w:bottom w:val="none" w:sz="0" w:space="0" w:color="auto"/>
        <w:right w:val="none" w:sz="0" w:space="0" w:color="auto"/>
      </w:divBdr>
    </w:div>
    <w:div w:id="778378306">
      <w:bodyDiv w:val="1"/>
      <w:marLeft w:val="0"/>
      <w:marRight w:val="0"/>
      <w:marTop w:val="0"/>
      <w:marBottom w:val="0"/>
      <w:divBdr>
        <w:top w:val="none" w:sz="0" w:space="0" w:color="auto"/>
        <w:left w:val="none" w:sz="0" w:space="0" w:color="auto"/>
        <w:bottom w:val="none" w:sz="0" w:space="0" w:color="auto"/>
        <w:right w:val="none" w:sz="0" w:space="0" w:color="auto"/>
      </w:divBdr>
    </w:div>
    <w:div w:id="779570551">
      <w:bodyDiv w:val="1"/>
      <w:marLeft w:val="0"/>
      <w:marRight w:val="0"/>
      <w:marTop w:val="0"/>
      <w:marBottom w:val="0"/>
      <w:divBdr>
        <w:top w:val="none" w:sz="0" w:space="0" w:color="auto"/>
        <w:left w:val="none" w:sz="0" w:space="0" w:color="auto"/>
        <w:bottom w:val="none" w:sz="0" w:space="0" w:color="auto"/>
        <w:right w:val="none" w:sz="0" w:space="0" w:color="auto"/>
      </w:divBdr>
    </w:div>
    <w:div w:id="783694725">
      <w:bodyDiv w:val="1"/>
      <w:marLeft w:val="0"/>
      <w:marRight w:val="0"/>
      <w:marTop w:val="0"/>
      <w:marBottom w:val="0"/>
      <w:divBdr>
        <w:top w:val="none" w:sz="0" w:space="0" w:color="auto"/>
        <w:left w:val="none" w:sz="0" w:space="0" w:color="auto"/>
        <w:bottom w:val="none" w:sz="0" w:space="0" w:color="auto"/>
        <w:right w:val="none" w:sz="0" w:space="0" w:color="auto"/>
      </w:divBdr>
      <w:divsChild>
        <w:div w:id="1855681732">
          <w:marLeft w:val="0"/>
          <w:marRight w:val="0"/>
          <w:marTop w:val="0"/>
          <w:marBottom w:val="0"/>
          <w:divBdr>
            <w:top w:val="none" w:sz="0" w:space="0" w:color="auto"/>
            <w:left w:val="none" w:sz="0" w:space="0" w:color="auto"/>
            <w:bottom w:val="none" w:sz="0" w:space="0" w:color="auto"/>
            <w:right w:val="none" w:sz="0" w:space="0" w:color="auto"/>
          </w:divBdr>
          <w:divsChild>
            <w:div w:id="860701727">
              <w:marLeft w:val="0"/>
              <w:marRight w:val="0"/>
              <w:marTop w:val="0"/>
              <w:marBottom w:val="0"/>
              <w:divBdr>
                <w:top w:val="none" w:sz="0" w:space="0" w:color="auto"/>
                <w:left w:val="none" w:sz="0" w:space="0" w:color="auto"/>
                <w:bottom w:val="none" w:sz="0" w:space="0" w:color="auto"/>
                <w:right w:val="none" w:sz="0" w:space="0" w:color="auto"/>
              </w:divBdr>
              <w:divsChild>
                <w:div w:id="933782653">
                  <w:marLeft w:val="0"/>
                  <w:marRight w:val="0"/>
                  <w:marTop w:val="0"/>
                  <w:marBottom w:val="0"/>
                  <w:divBdr>
                    <w:top w:val="none" w:sz="0" w:space="0" w:color="auto"/>
                    <w:left w:val="none" w:sz="0" w:space="0" w:color="auto"/>
                    <w:bottom w:val="none" w:sz="0" w:space="0" w:color="auto"/>
                    <w:right w:val="none" w:sz="0" w:space="0" w:color="auto"/>
                  </w:divBdr>
                  <w:divsChild>
                    <w:div w:id="1830099537">
                      <w:marLeft w:val="0"/>
                      <w:marRight w:val="0"/>
                      <w:marTop w:val="0"/>
                      <w:marBottom w:val="0"/>
                      <w:divBdr>
                        <w:top w:val="none" w:sz="0" w:space="0" w:color="auto"/>
                        <w:left w:val="none" w:sz="0" w:space="0" w:color="auto"/>
                        <w:bottom w:val="none" w:sz="0" w:space="0" w:color="auto"/>
                        <w:right w:val="none" w:sz="0" w:space="0" w:color="auto"/>
                      </w:divBdr>
                      <w:divsChild>
                        <w:div w:id="1917476330">
                          <w:marLeft w:val="0"/>
                          <w:marRight w:val="0"/>
                          <w:marTop w:val="0"/>
                          <w:marBottom w:val="0"/>
                          <w:divBdr>
                            <w:top w:val="none" w:sz="0" w:space="0" w:color="auto"/>
                            <w:left w:val="none" w:sz="0" w:space="0" w:color="auto"/>
                            <w:bottom w:val="none" w:sz="0" w:space="0" w:color="auto"/>
                            <w:right w:val="none" w:sz="0" w:space="0" w:color="auto"/>
                          </w:divBdr>
                          <w:divsChild>
                            <w:div w:id="2395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340667">
      <w:bodyDiv w:val="1"/>
      <w:marLeft w:val="0"/>
      <w:marRight w:val="0"/>
      <w:marTop w:val="0"/>
      <w:marBottom w:val="0"/>
      <w:divBdr>
        <w:top w:val="none" w:sz="0" w:space="0" w:color="auto"/>
        <w:left w:val="none" w:sz="0" w:space="0" w:color="auto"/>
        <w:bottom w:val="none" w:sz="0" w:space="0" w:color="auto"/>
        <w:right w:val="none" w:sz="0" w:space="0" w:color="auto"/>
      </w:divBdr>
    </w:div>
    <w:div w:id="944533396">
      <w:bodyDiv w:val="1"/>
      <w:marLeft w:val="0"/>
      <w:marRight w:val="0"/>
      <w:marTop w:val="0"/>
      <w:marBottom w:val="0"/>
      <w:divBdr>
        <w:top w:val="none" w:sz="0" w:space="0" w:color="auto"/>
        <w:left w:val="none" w:sz="0" w:space="0" w:color="auto"/>
        <w:bottom w:val="none" w:sz="0" w:space="0" w:color="auto"/>
        <w:right w:val="none" w:sz="0" w:space="0" w:color="auto"/>
      </w:divBdr>
      <w:divsChild>
        <w:div w:id="1040087687">
          <w:marLeft w:val="0"/>
          <w:marRight w:val="0"/>
          <w:marTop w:val="0"/>
          <w:marBottom w:val="0"/>
          <w:divBdr>
            <w:top w:val="none" w:sz="0" w:space="0" w:color="auto"/>
            <w:left w:val="none" w:sz="0" w:space="0" w:color="auto"/>
            <w:bottom w:val="none" w:sz="0" w:space="0" w:color="auto"/>
            <w:right w:val="none" w:sz="0" w:space="0" w:color="auto"/>
          </w:divBdr>
          <w:divsChild>
            <w:div w:id="1625306294">
              <w:marLeft w:val="0"/>
              <w:marRight w:val="0"/>
              <w:marTop w:val="0"/>
              <w:marBottom w:val="0"/>
              <w:divBdr>
                <w:top w:val="none" w:sz="0" w:space="0" w:color="auto"/>
                <w:left w:val="none" w:sz="0" w:space="0" w:color="auto"/>
                <w:bottom w:val="none" w:sz="0" w:space="0" w:color="auto"/>
                <w:right w:val="none" w:sz="0" w:space="0" w:color="auto"/>
              </w:divBdr>
              <w:divsChild>
                <w:div w:id="1614940400">
                  <w:marLeft w:val="0"/>
                  <w:marRight w:val="0"/>
                  <w:marTop w:val="0"/>
                  <w:marBottom w:val="0"/>
                  <w:divBdr>
                    <w:top w:val="none" w:sz="0" w:space="0" w:color="auto"/>
                    <w:left w:val="none" w:sz="0" w:space="0" w:color="auto"/>
                    <w:bottom w:val="none" w:sz="0" w:space="0" w:color="auto"/>
                    <w:right w:val="none" w:sz="0" w:space="0" w:color="auto"/>
                  </w:divBdr>
                  <w:divsChild>
                    <w:div w:id="288902292">
                      <w:marLeft w:val="0"/>
                      <w:marRight w:val="0"/>
                      <w:marTop w:val="0"/>
                      <w:marBottom w:val="0"/>
                      <w:divBdr>
                        <w:top w:val="none" w:sz="0" w:space="0" w:color="auto"/>
                        <w:left w:val="none" w:sz="0" w:space="0" w:color="auto"/>
                        <w:bottom w:val="none" w:sz="0" w:space="0" w:color="auto"/>
                        <w:right w:val="none" w:sz="0" w:space="0" w:color="auto"/>
                      </w:divBdr>
                      <w:divsChild>
                        <w:div w:id="1220240575">
                          <w:marLeft w:val="0"/>
                          <w:marRight w:val="0"/>
                          <w:marTop w:val="0"/>
                          <w:marBottom w:val="0"/>
                          <w:divBdr>
                            <w:top w:val="none" w:sz="0" w:space="0" w:color="auto"/>
                            <w:left w:val="none" w:sz="0" w:space="0" w:color="auto"/>
                            <w:bottom w:val="none" w:sz="0" w:space="0" w:color="auto"/>
                            <w:right w:val="none" w:sz="0" w:space="0" w:color="auto"/>
                          </w:divBdr>
                          <w:divsChild>
                            <w:div w:id="11625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937266">
      <w:bodyDiv w:val="1"/>
      <w:marLeft w:val="0"/>
      <w:marRight w:val="0"/>
      <w:marTop w:val="0"/>
      <w:marBottom w:val="0"/>
      <w:divBdr>
        <w:top w:val="none" w:sz="0" w:space="0" w:color="auto"/>
        <w:left w:val="none" w:sz="0" w:space="0" w:color="auto"/>
        <w:bottom w:val="none" w:sz="0" w:space="0" w:color="auto"/>
        <w:right w:val="none" w:sz="0" w:space="0" w:color="auto"/>
      </w:divBdr>
    </w:div>
    <w:div w:id="988485343">
      <w:bodyDiv w:val="1"/>
      <w:marLeft w:val="0"/>
      <w:marRight w:val="0"/>
      <w:marTop w:val="0"/>
      <w:marBottom w:val="0"/>
      <w:divBdr>
        <w:top w:val="none" w:sz="0" w:space="0" w:color="auto"/>
        <w:left w:val="none" w:sz="0" w:space="0" w:color="auto"/>
        <w:bottom w:val="none" w:sz="0" w:space="0" w:color="auto"/>
        <w:right w:val="none" w:sz="0" w:space="0" w:color="auto"/>
      </w:divBdr>
    </w:div>
    <w:div w:id="998851046">
      <w:bodyDiv w:val="1"/>
      <w:marLeft w:val="0"/>
      <w:marRight w:val="0"/>
      <w:marTop w:val="0"/>
      <w:marBottom w:val="0"/>
      <w:divBdr>
        <w:top w:val="none" w:sz="0" w:space="0" w:color="auto"/>
        <w:left w:val="none" w:sz="0" w:space="0" w:color="auto"/>
        <w:bottom w:val="none" w:sz="0" w:space="0" w:color="auto"/>
        <w:right w:val="none" w:sz="0" w:space="0" w:color="auto"/>
      </w:divBdr>
    </w:div>
    <w:div w:id="1056782673">
      <w:bodyDiv w:val="1"/>
      <w:marLeft w:val="0"/>
      <w:marRight w:val="0"/>
      <w:marTop w:val="0"/>
      <w:marBottom w:val="0"/>
      <w:divBdr>
        <w:top w:val="none" w:sz="0" w:space="0" w:color="auto"/>
        <w:left w:val="none" w:sz="0" w:space="0" w:color="auto"/>
        <w:bottom w:val="none" w:sz="0" w:space="0" w:color="auto"/>
        <w:right w:val="none" w:sz="0" w:space="0" w:color="auto"/>
      </w:divBdr>
    </w:div>
    <w:div w:id="1116563624">
      <w:bodyDiv w:val="1"/>
      <w:marLeft w:val="0"/>
      <w:marRight w:val="0"/>
      <w:marTop w:val="0"/>
      <w:marBottom w:val="0"/>
      <w:divBdr>
        <w:top w:val="none" w:sz="0" w:space="0" w:color="auto"/>
        <w:left w:val="none" w:sz="0" w:space="0" w:color="auto"/>
        <w:bottom w:val="none" w:sz="0" w:space="0" w:color="auto"/>
        <w:right w:val="none" w:sz="0" w:space="0" w:color="auto"/>
      </w:divBdr>
    </w:div>
    <w:div w:id="1139884161">
      <w:bodyDiv w:val="1"/>
      <w:marLeft w:val="0"/>
      <w:marRight w:val="0"/>
      <w:marTop w:val="0"/>
      <w:marBottom w:val="0"/>
      <w:divBdr>
        <w:top w:val="none" w:sz="0" w:space="0" w:color="auto"/>
        <w:left w:val="none" w:sz="0" w:space="0" w:color="auto"/>
        <w:bottom w:val="none" w:sz="0" w:space="0" w:color="auto"/>
        <w:right w:val="none" w:sz="0" w:space="0" w:color="auto"/>
      </w:divBdr>
    </w:div>
    <w:div w:id="1239292465">
      <w:bodyDiv w:val="1"/>
      <w:marLeft w:val="0"/>
      <w:marRight w:val="0"/>
      <w:marTop w:val="0"/>
      <w:marBottom w:val="0"/>
      <w:divBdr>
        <w:top w:val="none" w:sz="0" w:space="0" w:color="auto"/>
        <w:left w:val="none" w:sz="0" w:space="0" w:color="auto"/>
        <w:bottom w:val="none" w:sz="0" w:space="0" w:color="auto"/>
        <w:right w:val="none" w:sz="0" w:space="0" w:color="auto"/>
      </w:divBdr>
      <w:divsChild>
        <w:div w:id="227805960">
          <w:marLeft w:val="0"/>
          <w:marRight w:val="0"/>
          <w:marTop w:val="0"/>
          <w:marBottom w:val="0"/>
          <w:divBdr>
            <w:top w:val="none" w:sz="0" w:space="0" w:color="auto"/>
            <w:left w:val="none" w:sz="0" w:space="0" w:color="auto"/>
            <w:bottom w:val="none" w:sz="0" w:space="0" w:color="auto"/>
            <w:right w:val="none" w:sz="0" w:space="0" w:color="auto"/>
          </w:divBdr>
          <w:divsChild>
            <w:div w:id="46073049">
              <w:marLeft w:val="0"/>
              <w:marRight w:val="0"/>
              <w:marTop w:val="0"/>
              <w:marBottom w:val="0"/>
              <w:divBdr>
                <w:top w:val="none" w:sz="0" w:space="0" w:color="auto"/>
                <w:left w:val="none" w:sz="0" w:space="0" w:color="auto"/>
                <w:bottom w:val="none" w:sz="0" w:space="0" w:color="auto"/>
                <w:right w:val="none" w:sz="0" w:space="0" w:color="auto"/>
              </w:divBdr>
              <w:divsChild>
                <w:div w:id="396124103">
                  <w:marLeft w:val="0"/>
                  <w:marRight w:val="0"/>
                  <w:marTop w:val="0"/>
                  <w:marBottom w:val="0"/>
                  <w:divBdr>
                    <w:top w:val="none" w:sz="0" w:space="0" w:color="auto"/>
                    <w:left w:val="none" w:sz="0" w:space="0" w:color="auto"/>
                    <w:bottom w:val="none" w:sz="0" w:space="0" w:color="auto"/>
                    <w:right w:val="none" w:sz="0" w:space="0" w:color="auto"/>
                  </w:divBdr>
                  <w:divsChild>
                    <w:div w:id="1441218698">
                      <w:marLeft w:val="0"/>
                      <w:marRight w:val="0"/>
                      <w:marTop w:val="0"/>
                      <w:marBottom w:val="0"/>
                      <w:divBdr>
                        <w:top w:val="none" w:sz="0" w:space="0" w:color="auto"/>
                        <w:left w:val="none" w:sz="0" w:space="0" w:color="auto"/>
                        <w:bottom w:val="none" w:sz="0" w:space="0" w:color="auto"/>
                        <w:right w:val="none" w:sz="0" w:space="0" w:color="auto"/>
                      </w:divBdr>
                      <w:divsChild>
                        <w:div w:id="140847179">
                          <w:marLeft w:val="0"/>
                          <w:marRight w:val="0"/>
                          <w:marTop w:val="0"/>
                          <w:marBottom w:val="0"/>
                          <w:divBdr>
                            <w:top w:val="none" w:sz="0" w:space="0" w:color="auto"/>
                            <w:left w:val="none" w:sz="0" w:space="0" w:color="auto"/>
                            <w:bottom w:val="none" w:sz="0" w:space="0" w:color="auto"/>
                            <w:right w:val="none" w:sz="0" w:space="0" w:color="auto"/>
                          </w:divBdr>
                          <w:divsChild>
                            <w:div w:id="6066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363926">
      <w:bodyDiv w:val="1"/>
      <w:marLeft w:val="0"/>
      <w:marRight w:val="0"/>
      <w:marTop w:val="0"/>
      <w:marBottom w:val="0"/>
      <w:divBdr>
        <w:top w:val="none" w:sz="0" w:space="0" w:color="auto"/>
        <w:left w:val="none" w:sz="0" w:space="0" w:color="auto"/>
        <w:bottom w:val="none" w:sz="0" w:space="0" w:color="auto"/>
        <w:right w:val="none" w:sz="0" w:space="0" w:color="auto"/>
      </w:divBdr>
    </w:div>
    <w:div w:id="1317764385">
      <w:bodyDiv w:val="1"/>
      <w:marLeft w:val="0"/>
      <w:marRight w:val="0"/>
      <w:marTop w:val="0"/>
      <w:marBottom w:val="0"/>
      <w:divBdr>
        <w:top w:val="none" w:sz="0" w:space="0" w:color="auto"/>
        <w:left w:val="none" w:sz="0" w:space="0" w:color="auto"/>
        <w:bottom w:val="none" w:sz="0" w:space="0" w:color="auto"/>
        <w:right w:val="none" w:sz="0" w:space="0" w:color="auto"/>
      </w:divBdr>
    </w:div>
    <w:div w:id="1353873959">
      <w:bodyDiv w:val="1"/>
      <w:marLeft w:val="0"/>
      <w:marRight w:val="0"/>
      <w:marTop w:val="0"/>
      <w:marBottom w:val="0"/>
      <w:divBdr>
        <w:top w:val="none" w:sz="0" w:space="0" w:color="auto"/>
        <w:left w:val="none" w:sz="0" w:space="0" w:color="auto"/>
        <w:bottom w:val="none" w:sz="0" w:space="0" w:color="auto"/>
        <w:right w:val="none" w:sz="0" w:space="0" w:color="auto"/>
      </w:divBdr>
    </w:div>
    <w:div w:id="1371682381">
      <w:bodyDiv w:val="1"/>
      <w:marLeft w:val="0"/>
      <w:marRight w:val="0"/>
      <w:marTop w:val="0"/>
      <w:marBottom w:val="0"/>
      <w:divBdr>
        <w:top w:val="none" w:sz="0" w:space="0" w:color="auto"/>
        <w:left w:val="none" w:sz="0" w:space="0" w:color="auto"/>
        <w:bottom w:val="none" w:sz="0" w:space="0" w:color="auto"/>
        <w:right w:val="none" w:sz="0" w:space="0" w:color="auto"/>
      </w:divBdr>
    </w:div>
    <w:div w:id="1376155008">
      <w:bodyDiv w:val="1"/>
      <w:marLeft w:val="0"/>
      <w:marRight w:val="0"/>
      <w:marTop w:val="0"/>
      <w:marBottom w:val="0"/>
      <w:divBdr>
        <w:top w:val="none" w:sz="0" w:space="0" w:color="auto"/>
        <w:left w:val="none" w:sz="0" w:space="0" w:color="auto"/>
        <w:bottom w:val="none" w:sz="0" w:space="0" w:color="auto"/>
        <w:right w:val="none" w:sz="0" w:space="0" w:color="auto"/>
      </w:divBdr>
    </w:div>
    <w:div w:id="1387140252">
      <w:bodyDiv w:val="1"/>
      <w:marLeft w:val="0"/>
      <w:marRight w:val="0"/>
      <w:marTop w:val="0"/>
      <w:marBottom w:val="0"/>
      <w:divBdr>
        <w:top w:val="none" w:sz="0" w:space="0" w:color="auto"/>
        <w:left w:val="none" w:sz="0" w:space="0" w:color="auto"/>
        <w:bottom w:val="none" w:sz="0" w:space="0" w:color="auto"/>
        <w:right w:val="none" w:sz="0" w:space="0" w:color="auto"/>
      </w:divBdr>
    </w:div>
    <w:div w:id="1398624831">
      <w:bodyDiv w:val="1"/>
      <w:marLeft w:val="0"/>
      <w:marRight w:val="0"/>
      <w:marTop w:val="0"/>
      <w:marBottom w:val="0"/>
      <w:divBdr>
        <w:top w:val="none" w:sz="0" w:space="0" w:color="auto"/>
        <w:left w:val="none" w:sz="0" w:space="0" w:color="auto"/>
        <w:bottom w:val="none" w:sz="0" w:space="0" w:color="auto"/>
        <w:right w:val="none" w:sz="0" w:space="0" w:color="auto"/>
      </w:divBdr>
      <w:divsChild>
        <w:div w:id="1326132498">
          <w:marLeft w:val="0"/>
          <w:marRight w:val="0"/>
          <w:marTop w:val="0"/>
          <w:marBottom w:val="0"/>
          <w:divBdr>
            <w:top w:val="none" w:sz="0" w:space="0" w:color="auto"/>
            <w:left w:val="none" w:sz="0" w:space="0" w:color="auto"/>
            <w:bottom w:val="none" w:sz="0" w:space="0" w:color="auto"/>
            <w:right w:val="none" w:sz="0" w:space="0" w:color="auto"/>
          </w:divBdr>
          <w:divsChild>
            <w:div w:id="931090193">
              <w:marLeft w:val="0"/>
              <w:marRight w:val="0"/>
              <w:marTop w:val="0"/>
              <w:marBottom w:val="0"/>
              <w:divBdr>
                <w:top w:val="none" w:sz="0" w:space="0" w:color="auto"/>
                <w:left w:val="none" w:sz="0" w:space="0" w:color="auto"/>
                <w:bottom w:val="none" w:sz="0" w:space="0" w:color="auto"/>
                <w:right w:val="none" w:sz="0" w:space="0" w:color="auto"/>
              </w:divBdr>
              <w:divsChild>
                <w:div w:id="920674002">
                  <w:marLeft w:val="0"/>
                  <w:marRight w:val="0"/>
                  <w:marTop w:val="0"/>
                  <w:marBottom w:val="0"/>
                  <w:divBdr>
                    <w:top w:val="none" w:sz="0" w:space="0" w:color="auto"/>
                    <w:left w:val="none" w:sz="0" w:space="0" w:color="auto"/>
                    <w:bottom w:val="none" w:sz="0" w:space="0" w:color="auto"/>
                    <w:right w:val="none" w:sz="0" w:space="0" w:color="auto"/>
                  </w:divBdr>
                  <w:divsChild>
                    <w:div w:id="203059896">
                      <w:marLeft w:val="0"/>
                      <w:marRight w:val="0"/>
                      <w:marTop w:val="0"/>
                      <w:marBottom w:val="0"/>
                      <w:divBdr>
                        <w:top w:val="none" w:sz="0" w:space="0" w:color="auto"/>
                        <w:left w:val="none" w:sz="0" w:space="0" w:color="auto"/>
                        <w:bottom w:val="none" w:sz="0" w:space="0" w:color="auto"/>
                        <w:right w:val="none" w:sz="0" w:space="0" w:color="auto"/>
                      </w:divBdr>
                      <w:divsChild>
                        <w:div w:id="930434217">
                          <w:marLeft w:val="0"/>
                          <w:marRight w:val="0"/>
                          <w:marTop w:val="0"/>
                          <w:marBottom w:val="0"/>
                          <w:divBdr>
                            <w:top w:val="none" w:sz="0" w:space="0" w:color="auto"/>
                            <w:left w:val="none" w:sz="0" w:space="0" w:color="auto"/>
                            <w:bottom w:val="none" w:sz="0" w:space="0" w:color="auto"/>
                            <w:right w:val="none" w:sz="0" w:space="0" w:color="auto"/>
                          </w:divBdr>
                          <w:divsChild>
                            <w:div w:id="400912150">
                              <w:marLeft w:val="0"/>
                              <w:marRight w:val="0"/>
                              <w:marTop w:val="0"/>
                              <w:marBottom w:val="0"/>
                              <w:divBdr>
                                <w:top w:val="none" w:sz="0" w:space="0" w:color="auto"/>
                                <w:left w:val="none" w:sz="0" w:space="0" w:color="auto"/>
                                <w:bottom w:val="none" w:sz="0" w:space="0" w:color="auto"/>
                                <w:right w:val="none" w:sz="0" w:space="0" w:color="auto"/>
                              </w:divBdr>
                              <w:divsChild>
                                <w:div w:id="319314297">
                                  <w:marLeft w:val="0"/>
                                  <w:marRight w:val="0"/>
                                  <w:marTop w:val="0"/>
                                  <w:marBottom w:val="0"/>
                                  <w:divBdr>
                                    <w:top w:val="none" w:sz="0" w:space="0" w:color="auto"/>
                                    <w:left w:val="none" w:sz="0" w:space="0" w:color="auto"/>
                                    <w:bottom w:val="none" w:sz="0" w:space="0" w:color="auto"/>
                                    <w:right w:val="none" w:sz="0" w:space="0" w:color="auto"/>
                                  </w:divBdr>
                                  <w:divsChild>
                                    <w:div w:id="16378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5566">
                          <w:marLeft w:val="0"/>
                          <w:marRight w:val="0"/>
                          <w:marTop w:val="0"/>
                          <w:marBottom w:val="0"/>
                          <w:divBdr>
                            <w:top w:val="none" w:sz="0" w:space="0" w:color="auto"/>
                            <w:left w:val="none" w:sz="0" w:space="0" w:color="auto"/>
                            <w:bottom w:val="none" w:sz="0" w:space="0" w:color="auto"/>
                            <w:right w:val="none" w:sz="0" w:space="0" w:color="auto"/>
                          </w:divBdr>
                          <w:divsChild>
                            <w:div w:id="790590866">
                              <w:marLeft w:val="0"/>
                              <w:marRight w:val="0"/>
                              <w:marTop w:val="0"/>
                              <w:marBottom w:val="0"/>
                              <w:divBdr>
                                <w:top w:val="none" w:sz="0" w:space="0" w:color="auto"/>
                                <w:left w:val="none" w:sz="0" w:space="0" w:color="auto"/>
                                <w:bottom w:val="none" w:sz="0" w:space="0" w:color="auto"/>
                                <w:right w:val="none" w:sz="0" w:space="0" w:color="auto"/>
                              </w:divBdr>
                              <w:divsChild>
                                <w:div w:id="118620161">
                                  <w:marLeft w:val="0"/>
                                  <w:marRight w:val="0"/>
                                  <w:marTop w:val="0"/>
                                  <w:marBottom w:val="0"/>
                                  <w:divBdr>
                                    <w:top w:val="none" w:sz="0" w:space="0" w:color="auto"/>
                                    <w:left w:val="none" w:sz="0" w:space="0" w:color="auto"/>
                                    <w:bottom w:val="none" w:sz="0" w:space="0" w:color="auto"/>
                                    <w:right w:val="none" w:sz="0" w:space="0" w:color="auto"/>
                                  </w:divBdr>
                                  <w:divsChild>
                                    <w:div w:id="1094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95475">
          <w:marLeft w:val="0"/>
          <w:marRight w:val="0"/>
          <w:marTop w:val="0"/>
          <w:marBottom w:val="0"/>
          <w:divBdr>
            <w:top w:val="none" w:sz="0" w:space="0" w:color="auto"/>
            <w:left w:val="none" w:sz="0" w:space="0" w:color="auto"/>
            <w:bottom w:val="none" w:sz="0" w:space="0" w:color="auto"/>
            <w:right w:val="none" w:sz="0" w:space="0" w:color="auto"/>
          </w:divBdr>
          <w:divsChild>
            <w:div w:id="1660378606">
              <w:marLeft w:val="0"/>
              <w:marRight w:val="0"/>
              <w:marTop w:val="0"/>
              <w:marBottom w:val="0"/>
              <w:divBdr>
                <w:top w:val="none" w:sz="0" w:space="0" w:color="auto"/>
                <w:left w:val="none" w:sz="0" w:space="0" w:color="auto"/>
                <w:bottom w:val="none" w:sz="0" w:space="0" w:color="auto"/>
                <w:right w:val="none" w:sz="0" w:space="0" w:color="auto"/>
              </w:divBdr>
              <w:divsChild>
                <w:div w:id="1407654409">
                  <w:marLeft w:val="0"/>
                  <w:marRight w:val="0"/>
                  <w:marTop w:val="0"/>
                  <w:marBottom w:val="0"/>
                  <w:divBdr>
                    <w:top w:val="none" w:sz="0" w:space="0" w:color="auto"/>
                    <w:left w:val="none" w:sz="0" w:space="0" w:color="auto"/>
                    <w:bottom w:val="none" w:sz="0" w:space="0" w:color="auto"/>
                    <w:right w:val="none" w:sz="0" w:space="0" w:color="auto"/>
                  </w:divBdr>
                  <w:divsChild>
                    <w:div w:id="675960009">
                      <w:marLeft w:val="0"/>
                      <w:marRight w:val="0"/>
                      <w:marTop w:val="0"/>
                      <w:marBottom w:val="0"/>
                      <w:divBdr>
                        <w:top w:val="none" w:sz="0" w:space="0" w:color="auto"/>
                        <w:left w:val="none" w:sz="0" w:space="0" w:color="auto"/>
                        <w:bottom w:val="none" w:sz="0" w:space="0" w:color="auto"/>
                        <w:right w:val="none" w:sz="0" w:space="0" w:color="auto"/>
                      </w:divBdr>
                      <w:divsChild>
                        <w:div w:id="6369825">
                          <w:marLeft w:val="0"/>
                          <w:marRight w:val="0"/>
                          <w:marTop w:val="0"/>
                          <w:marBottom w:val="0"/>
                          <w:divBdr>
                            <w:top w:val="none" w:sz="0" w:space="0" w:color="auto"/>
                            <w:left w:val="none" w:sz="0" w:space="0" w:color="auto"/>
                            <w:bottom w:val="none" w:sz="0" w:space="0" w:color="auto"/>
                            <w:right w:val="none" w:sz="0" w:space="0" w:color="auto"/>
                          </w:divBdr>
                          <w:divsChild>
                            <w:div w:id="2107268549">
                              <w:marLeft w:val="0"/>
                              <w:marRight w:val="0"/>
                              <w:marTop w:val="0"/>
                              <w:marBottom w:val="0"/>
                              <w:divBdr>
                                <w:top w:val="none" w:sz="0" w:space="0" w:color="auto"/>
                                <w:left w:val="none" w:sz="0" w:space="0" w:color="auto"/>
                                <w:bottom w:val="none" w:sz="0" w:space="0" w:color="auto"/>
                                <w:right w:val="none" w:sz="0" w:space="0" w:color="auto"/>
                              </w:divBdr>
                              <w:divsChild>
                                <w:div w:id="1262183544">
                                  <w:marLeft w:val="0"/>
                                  <w:marRight w:val="0"/>
                                  <w:marTop w:val="0"/>
                                  <w:marBottom w:val="0"/>
                                  <w:divBdr>
                                    <w:top w:val="none" w:sz="0" w:space="0" w:color="auto"/>
                                    <w:left w:val="none" w:sz="0" w:space="0" w:color="auto"/>
                                    <w:bottom w:val="none" w:sz="0" w:space="0" w:color="auto"/>
                                    <w:right w:val="none" w:sz="0" w:space="0" w:color="auto"/>
                                  </w:divBdr>
                                  <w:divsChild>
                                    <w:div w:id="380397330">
                                      <w:marLeft w:val="0"/>
                                      <w:marRight w:val="0"/>
                                      <w:marTop w:val="0"/>
                                      <w:marBottom w:val="0"/>
                                      <w:divBdr>
                                        <w:top w:val="none" w:sz="0" w:space="0" w:color="auto"/>
                                        <w:left w:val="none" w:sz="0" w:space="0" w:color="auto"/>
                                        <w:bottom w:val="none" w:sz="0" w:space="0" w:color="auto"/>
                                        <w:right w:val="none" w:sz="0" w:space="0" w:color="auto"/>
                                      </w:divBdr>
                                      <w:divsChild>
                                        <w:div w:id="613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942980">
          <w:marLeft w:val="0"/>
          <w:marRight w:val="0"/>
          <w:marTop w:val="0"/>
          <w:marBottom w:val="0"/>
          <w:divBdr>
            <w:top w:val="none" w:sz="0" w:space="0" w:color="auto"/>
            <w:left w:val="none" w:sz="0" w:space="0" w:color="auto"/>
            <w:bottom w:val="none" w:sz="0" w:space="0" w:color="auto"/>
            <w:right w:val="none" w:sz="0" w:space="0" w:color="auto"/>
          </w:divBdr>
          <w:divsChild>
            <w:div w:id="756906784">
              <w:marLeft w:val="0"/>
              <w:marRight w:val="0"/>
              <w:marTop w:val="0"/>
              <w:marBottom w:val="0"/>
              <w:divBdr>
                <w:top w:val="none" w:sz="0" w:space="0" w:color="auto"/>
                <w:left w:val="none" w:sz="0" w:space="0" w:color="auto"/>
                <w:bottom w:val="none" w:sz="0" w:space="0" w:color="auto"/>
                <w:right w:val="none" w:sz="0" w:space="0" w:color="auto"/>
              </w:divBdr>
              <w:divsChild>
                <w:div w:id="377363559">
                  <w:marLeft w:val="0"/>
                  <w:marRight w:val="0"/>
                  <w:marTop w:val="0"/>
                  <w:marBottom w:val="0"/>
                  <w:divBdr>
                    <w:top w:val="none" w:sz="0" w:space="0" w:color="auto"/>
                    <w:left w:val="none" w:sz="0" w:space="0" w:color="auto"/>
                    <w:bottom w:val="none" w:sz="0" w:space="0" w:color="auto"/>
                    <w:right w:val="none" w:sz="0" w:space="0" w:color="auto"/>
                  </w:divBdr>
                  <w:divsChild>
                    <w:div w:id="627391376">
                      <w:marLeft w:val="0"/>
                      <w:marRight w:val="0"/>
                      <w:marTop w:val="0"/>
                      <w:marBottom w:val="0"/>
                      <w:divBdr>
                        <w:top w:val="none" w:sz="0" w:space="0" w:color="auto"/>
                        <w:left w:val="none" w:sz="0" w:space="0" w:color="auto"/>
                        <w:bottom w:val="none" w:sz="0" w:space="0" w:color="auto"/>
                        <w:right w:val="none" w:sz="0" w:space="0" w:color="auto"/>
                      </w:divBdr>
                      <w:divsChild>
                        <w:div w:id="659891223">
                          <w:marLeft w:val="0"/>
                          <w:marRight w:val="0"/>
                          <w:marTop w:val="0"/>
                          <w:marBottom w:val="0"/>
                          <w:divBdr>
                            <w:top w:val="none" w:sz="0" w:space="0" w:color="auto"/>
                            <w:left w:val="none" w:sz="0" w:space="0" w:color="auto"/>
                            <w:bottom w:val="none" w:sz="0" w:space="0" w:color="auto"/>
                            <w:right w:val="none" w:sz="0" w:space="0" w:color="auto"/>
                          </w:divBdr>
                          <w:divsChild>
                            <w:div w:id="132649676">
                              <w:marLeft w:val="0"/>
                              <w:marRight w:val="0"/>
                              <w:marTop w:val="0"/>
                              <w:marBottom w:val="0"/>
                              <w:divBdr>
                                <w:top w:val="none" w:sz="0" w:space="0" w:color="auto"/>
                                <w:left w:val="none" w:sz="0" w:space="0" w:color="auto"/>
                                <w:bottom w:val="none" w:sz="0" w:space="0" w:color="auto"/>
                                <w:right w:val="none" w:sz="0" w:space="0" w:color="auto"/>
                              </w:divBdr>
                              <w:divsChild>
                                <w:div w:id="4819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10952">
                  <w:marLeft w:val="0"/>
                  <w:marRight w:val="0"/>
                  <w:marTop w:val="0"/>
                  <w:marBottom w:val="0"/>
                  <w:divBdr>
                    <w:top w:val="none" w:sz="0" w:space="0" w:color="auto"/>
                    <w:left w:val="none" w:sz="0" w:space="0" w:color="auto"/>
                    <w:bottom w:val="none" w:sz="0" w:space="0" w:color="auto"/>
                    <w:right w:val="none" w:sz="0" w:space="0" w:color="auto"/>
                  </w:divBdr>
                  <w:divsChild>
                    <w:div w:id="886571580">
                      <w:marLeft w:val="0"/>
                      <w:marRight w:val="0"/>
                      <w:marTop w:val="0"/>
                      <w:marBottom w:val="0"/>
                      <w:divBdr>
                        <w:top w:val="none" w:sz="0" w:space="0" w:color="auto"/>
                        <w:left w:val="none" w:sz="0" w:space="0" w:color="auto"/>
                        <w:bottom w:val="none" w:sz="0" w:space="0" w:color="auto"/>
                        <w:right w:val="none" w:sz="0" w:space="0" w:color="auto"/>
                      </w:divBdr>
                      <w:divsChild>
                        <w:div w:id="1993682064">
                          <w:marLeft w:val="0"/>
                          <w:marRight w:val="0"/>
                          <w:marTop w:val="0"/>
                          <w:marBottom w:val="0"/>
                          <w:divBdr>
                            <w:top w:val="none" w:sz="0" w:space="0" w:color="auto"/>
                            <w:left w:val="none" w:sz="0" w:space="0" w:color="auto"/>
                            <w:bottom w:val="none" w:sz="0" w:space="0" w:color="auto"/>
                            <w:right w:val="none" w:sz="0" w:space="0" w:color="auto"/>
                          </w:divBdr>
                          <w:divsChild>
                            <w:div w:id="297731202">
                              <w:marLeft w:val="0"/>
                              <w:marRight w:val="0"/>
                              <w:marTop w:val="0"/>
                              <w:marBottom w:val="0"/>
                              <w:divBdr>
                                <w:top w:val="none" w:sz="0" w:space="0" w:color="auto"/>
                                <w:left w:val="none" w:sz="0" w:space="0" w:color="auto"/>
                                <w:bottom w:val="none" w:sz="0" w:space="0" w:color="auto"/>
                                <w:right w:val="none" w:sz="0" w:space="0" w:color="auto"/>
                              </w:divBdr>
                              <w:divsChild>
                                <w:div w:id="744448668">
                                  <w:marLeft w:val="0"/>
                                  <w:marRight w:val="0"/>
                                  <w:marTop w:val="0"/>
                                  <w:marBottom w:val="0"/>
                                  <w:divBdr>
                                    <w:top w:val="none" w:sz="0" w:space="0" w:color="auto"/>
                                    <w:left w:val="none" w:sz="0" w:space="0" w:color="auto"/>
                                    <w:bottom w:val="none" w:sz="0" w:space="0" w:color="auto"/>
                                    <w:right w:val="none" w:sz="0" w:space="0" w:color="auto"/>
                                  </w:divBdr>
                                  <w:divsChild>
                                    <w:div w:id="14457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24657">
      <w:bodyDiv w:val="1"/>
      <w:marLeft w:val="0"/>
      <w:marRight w:val="0"/>
      <w:marTop w:val="0"/>
      <w:marBottom w:val="0"/>
      <w:divBdr>
        <w:top w:val="none" w:sz="0" w:space="0" w:color="auto"/>
        <w:left w:val="none" w:sz="0" w:space="0" w:color="auto"/>
        <w:bottom w:val="none" w:sz="0" w:space="0" w:color="auto"/>
        <w:right w:val="none" w:sz="0" w:space="0" w:color="auto"/>
      </w:divBdr>
      <w:divsChild>
        <w:div w:id="1427070261">
          <w:marLeft w:val="0"/>
          <w:marRight w:val="0"/>
          <w:marTop w:val="0"/>
          <w:marBottom w:val="0"/>
          <w:divBdr>
            <w:top w:val="none" w:sz="0" w:space="0" w:color="auto"/>
            <w:left w:val="none" w:sz="0" w:space="0" w:color="auto"/>
            <w:bottom w:val="none" w:sz="0" w:space="0" w:color="auto"/>
            <w:right w:val="none" w:sz="0" w:space="0" w:color="auto"/>
          </w:divBdr>
          <w:divsChild>
            <w:div w:id="1379359579">
              <w:marLeft w:val="0"/>
              <w:marRight w:val="0"/>
              <w:marTop w:val="0"/>
              <w:marBottom w:val="0"/>
              <w:divBdr>
                <w:top w:val="none" w:sz="0" w:space="0" w:color="auto"/>
                <w:left w:val="none" w:sz="0" w:space="0" w:color="auto"/>
                <w:bottom w:val="none" w:sz="0" w:space="0" w:color="auto"/>
                <w:right w:val="none" w:sz="0" w:space="0" w:color="auto"/>
              </w:divBdr>
              <w:divsChild>
                <w:div w:id="787436685">
                  <w:marLeft w:val="0"/>
                  <w:marRight w:val="0"/>
                  <w:marTop w:val="0"/>
                  <w:marBottom w:val="0"/>
                  <w:divBdr>
                    <w:top w:val="none" w:sz="0" w:space="0" w:color="auto"/>
                    <w:left w:val="none" w:sz="0" w:space="0" w:color="auto"/>
                    <w:bottom w:val="none" w:sz="0" w:space="0" w:color="auto"/>
                    <w:right w:val="none" w:sz="0" w:space="0" w:color="auto"/>
                  </w:divBdr>
                  <w:divsChild>
                    <w:div w:id="1360663861">
                      <w:marLeft w:val="0"/>
                      <w:marRight w:val="0"/>
                      <w:marTop w:val="0"/>
                      <w:marBottom w:val="0"/>
                      <w:divBdr>
                        <w:top w:val="none" w:sz="0" w:space="0" w:color="auto"/>
                        <w:left w:val="none" w:sz="0" w:space="0" w:color="auto"/>
                        <w:bottom w:val="none" w:sz="0" w:space="0" w:color="auto"/>
                        <w:right w:val="none" w:sz="0" w:space="0" w:color="auto"/>
                      </w:divBdr>
                      <w:divsChild>
                        <w:div w:id="651372442">
                          <w:marLeft w:val="0"/>
                          <w:marRight w:val="0"/>
                          <w:marTop w:val="0"/>
                          <w:marBottom w:val="0"/>
                          <w:divBdr>
                            <w:top w:val="none" w:sz="0" w:space="0" w:color="auto"/>
                            <w:left w:val="none" w:sz="0" w:space="0" w:color="auto"/>
                            <w:bottom w:val="none" w:sz="0" w:space="0" w:color="auto"/>
                            <w:right w:val="none" w:sz="0" w:space="0" w:color="auto"/>
                          </w:divBdr>
                          <w:divsChild>
                            <w:div w:id="15808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002930">
      <w:bodyDiv w:val="1"/>
      <w:marLeft w:val="0"/>
      <w:marRight w:val="0"/>
      <w:marTop w:val="0"/>
      <w:marBottom w:val="0"/>
      <w:divBdr>
        <w:top w:val="none" w:sz="0" w:space="0" w:color="auto"/>
        <w:left w:val="none" w:sz="0" w:space="0" w:color="auto"/>
        <w:bottom w:val="none" w:sz="0" w:space="0" w:color="auto"/>
        <w:right w:val="none" w:sz="0" w:space="0" w:color="auto"/>
      </w:divBdr>
      <w:divsChild>
        <w:div w:id="791291967">
          <w:marLeft w:val="0"/>
          <w:marRight w:val="0"/>
          <w:marTop w:val="0"/>
          <w:marBottom w:val="0"/>
          <w:divBdr>
            <w:top w:val="none" w:sz="0" w:space="0" w:color="auto"/>
            <w:left w:val="none" w:sz="0" w:space="0" w:color="auto"/>
            <w:bottom w:val="none" w:sz="0" w:space="0" w:color="auto"/>
            <w:right w:val="none" w:sz="0" w:space="0" w:color="auto"/>
          </w:divBdr>
          <w:divsChild>
            <w:div w:id="1701321791">
              <w:marLeft w:val="0"/>
              <w:marRight w:val="0"/>
              <w:marTop w:val="0"/>
              <w:marBottom w:val="0"/>
              <w:divBdr>
                <w:top w:val="none" w:sz="0" w:space="0" w:color="auto"/>
                <w:left w:val="none" w:sz="0" w:space="0" w:color="auto"/>
                <w:bottom w:val="none" w:sz="0" w:space="0" w:color="auto"/>
                <w:right w:val="none" w:sz="0" w:space="0" w:color="auto"/>
              </w:divBdr>
              <w:divsChild>
                <w:div w:id="259415553">
                  <w:marLeft w:val="0"/>
                  <w:marRight w:val="0"/>
                  <w:marTop w:val="0"/>
                  <w:marBottom w:val="0"/>
                  <w:divBdr>
                    <w:top w:val="none" w:sz="0" w:space="0" w:color="auto"/>
                    <w:left w:val="none" w:sz="0" w:space="0" w:color="auto"/>
                    <w:bottom w:val="none" w:sz="0" w:space="0" w:color="auto"/>
                    <w:right w:val="none" w:sz="0" w:space="0" w:color="auto"/>
                  </w:divBdr>
                  <w:divsChild>
                    <w:div w:id="9244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3958">
          <w:marLeft w:val="0"/>
          <w:marRight w:val="0"/>
          <w:marTop w:val="0"/>
          <w:marBottom w:val="0"/>
          <w:divBdr>
            <w:top w:val="none" w:sz="0" w:space="0" w:color="auto"/>
            <w:left w:val="none" w:sz="0" w:space="0" w:color="auto"/>
            <w:bottom w:val="none" w:sz="0" w:space="0" w:color="auto"/>
            <w:right w:val="none" w:sz="0" w:space="0" w:color="auto"/>
          </w:divBdr>
          <w:divsChild>
            <w:div w:id="1193614099">
              <w:marLeft w:val="0"/>
              <w:marRight w:val="0"/>
              <w:marTop w:val="0"/>
              <w:marBottom w:val="0"/>
              <w:divBdr>
                <w:top w:val="none" w:sz="0" w:space="0" w:color="auto"/>
                <w:left w:val="none" w:sz="0" w:space="0" w:color="auto"/>
                <w:bottom w:val="none" w:sz="0" w:space="0" w:color="auto"/>
                <w:right w:val="none" w:sz="0" w:space="0" w:color="auto"/>
              </w:divBdr>
              <w:divsChild>
                <w:div w:id="1944454393">
                  <w:marLeft w:val="0"/>
                  <w:marRight w:val="0"/>
                  <w:marTop w:val="0"/>
                  <w:marBottom w:val="0"/>
                  <w:divBdr>
                    <w:top w:val="none" w:sz="0" w:space="0" w:color="auto"/>
                    <w:left w:val="none" w:sz="0" w:space="0" w:color="auto"/>
                    <w:bottom w:val="none" w:sz="0" w:space="0" w:color="auto"/>
                    <w:right w:val="none" w:sz="0" w:space="0" w:color="auto"/>
                  </w:divBdr>
                  <w:divsChild>
                    <w:div w:id="21354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85610">
      <w:bodyDiv w:val="1"/>
      <w:marLeft w:val="0"/>
      <w:marRight w:val="0"/>
      <w:marTop w:val="0"/>
      <w:marBottom w:val="0"/>
      <w:divBdr>
        <w:top w:val="none" w:sz="0" w:space="0" w:color="auto"/>
        <w:left w:val="none" w:sz="0" w:space="0" w:color="auto"/>
        <w:bottom w:val="none" w:sz="0" w:space="0" w:color="auto"/>
        <w:right w:val="none" w:sz="0" w:space="0" w:color="auto"/>
      </w:divBdr>
    </w:div>
    <w:div w:id="1544248236">
      <w:bodyDiv w:val="1"/>
      <w:marLeft w:val="0"/>
      <w:marRight w:val="0"/>
      <w:marTop w:val="0"/>
      <w:marBottom w:val="0"/>
      <w:divBdr>
        <w:top w:val="none" w:sz="0" w:space="0" w:color="auto"/>
        <w:left w:val="none" w:sz="0" w:space="0" w:color="auto"/>
        <w:bottom w:val="none" w:sz="0" w:space="0" w:color="auto"/>
        <w:right w:val="none" w:sz="0" w:space="0" w:color="auto"/>
      </w:divBdr>
    </w:div>
    <w:div w:id="1575361901">
      <w:bodyDiv w:val="1"/>
      <w:marLeft w:val="0"/>
      <w:marRight w:val="0"/>
      <w:marTop w:val="0"/>
      <w:marBottom w:val="0"/>
      <w:divBdr>
        <w:top w:val="none" w:sz="0" w:space="0" w:color="auto"/>
        <w:left w:val="none" w:sz="0" w:space="0" w:color="auto"/>
        <w:bottom w:val="none" w:sz="0" w:space="0" w:color="auto"/>
        <w:right w:val="none" w:sz="0" w:space="0" w:color="auto"/>
      </w:divBdr>
    </w:div>
    <w:div w:id="1587761381">
      <w:bodyDiv w:val="1"/>
      <w:marLeft w:val="0"/>
      <w:marRight w:val="0"/>
      <w:marTop w:val="0"/>
      <w:marBottom w:val="0"/>
      <w:divBdr>
        <w:top w:val="none" w:sz="0" w:space="0" w:color="auto"/>
        <w:left w:val="none" w:sz="0" w:space="0" w:color="auto"/>
        <w:bottom w:val="none" w:sz="0" w:space="0" w:color="auto"/>
        <w:right w:val="none" w:sz="0" w:space="0" w:color="auto"/>
      </w:divBdr>
    </w:div>
    <w:div w:id="1631478029">
      <w:bodyDiv w:val="1"/>
      <w:marLeft w:val="0"/>
      <w:marRight w:val="0"/>
      <w:marTop w:val="0"/>
      <w:marBottom w:val="0"/>
      <w:divBdr>
        <w:top w:val="none" w:sz="0" w:space="0" w:color="auto"/>
        <w:left w:val="none" w:sz="0" w:space="0" w:color="auto"/>
        <w:bottom w:val="none" w:sz="0" w:space="0" w:color="auto"/>
        <w:right w:val="none" w:sz="0" w:space="0" w:color="auto"/>
      </w:divBdr>
    </w:div>
    <w:div w:id="1645230673">
      <w:bodyDiv w:val="1"/>
      <w:marLeft w:val="0"/>
      <w:marRight w:val="0"/>
      <w:marTop w:val="0"/>
      <w:marBottom w:val="0"/>
      <w:divBdr>
        <w:top w:val="none" w:sz="0" w:space="0" w:color="auto"/>
        <w:left w:val="none" w:sz="0" w:space="0" w:color="auto"/>
        <w:bottom w:val="none" w:sz="0" w:space="0" w:color="auto"/>
        <w:right w:val="none" w:sz="0" w:space="0" w:color="auto"/>
      </w:divBdr>
    </w:div>
    <w:div w:id="1666662355">
      <w:bodyDiv w:val="1"/>
      <w:marLeft w:val="0"/>
      <w:marRight w:val="0"/>
      <w:marTop w:val="0"/>
      <w:marBottom w:val="0"/>
      <w:divBdr>
        <w:top w:val="none" w:sz="0" w:space="0" w:color="auto"/>
        <w:left w:val="none" w:sz="0" w:space="0" w:color="auto"/>
        <w:bottom w:val="none" w:sz="0" w:space="0" w:color="auto"/>
        <w:right w:val="none" w:sz="0" w:space="0" w:color="auto"/>
      </w:divBdr>
    </w:div>
    <w:div w:id="1687947529">
      <w:bodyDiv w:val="1"/>
      <w:marLeft w:val="0"/>
      <w:marRight w:val="0"/>
      <w:marTop w:val="0"/>
      <w:marBottom w:val="0"/>
      <w:divBdr>
        <w:top w:val="none" w:sz="0" w:space="0" w:color="auto"/>
        <w:left w:val="none" w:sz="0" w:space="0" w:color="auto"/>
        <w:bottom w:val="none" w:sz="0" w:space="0" w:color="auto"/>
        <w:right w:val="none" w:sz="0" w:space="0" w:color="auto"/>
      </w:divBdr>
      <w:divsChild>
        <w:div w:id="1431125795">
          <w:marLeft w:val="0"/>
          <w:marRight w:val="0"/>
          <w:marTop w:val="0"/>
          <w:marBottom w:val="0"/>
          <w:divBdr>
            <w:top w:val="none" w:sz="0" w:space="0" w:color="auto"/>
            <w:left w:val="none" w:sz="0" w:space="0" w:color="auto"/>
            <w:bottom w:val="none" w:sz="0" w:space="0" w:color="auto"/>
            <w:right w:val="none" w:sz="0" w:space="0" w:color="auto"/>
          </w:divBdr>
          <w:divsChild>
            <w:div w:id="462431430">
              <w:marLeft w:val="0"/>
              <w:marRight w:val="0"/>
              <w:marTop w:val="0"/>
              <w:marBottom w:val="0"/>
              <w:divBdr>
                <w:top w:val="none" w:sz="0" w:space="0" w:color="auto"/>
                <w:left w:val="none" w:sz="0" w:space="0" w:color="auto"/>
                <w:bottom w:val="none" w:sz="0" w:space="0" w:color="auto"/>
                <w:right w:val="none" w:sz="0" w:space="0" w:color="auto"/>
              </w:divBdr>
              <w:divsChild>
                <w:div w:id="1441823">
                  <w:marLeft w:val="0"/>
                  <w:marRight w:val="0"/>
                  <w:marTop w:val="0"/>
                  <w:marBottom w:val="0"/>
                  <w:divBdr>
                    <w:top w:val="none" w:sz="0" w:space="0" w:color="auto"/>
                    <w:left w:val="none" w:sz="0" w:space="0" w:color="auto"/>
                    <w:bottom w:val="none" w:sz="0" w:space="0" w:color="auto"/>
                    <w:right w:val="none" w:sz="0" w:space="0" w:color="auto"/>
                  </w:divBdr>
                  <w:divsChild>
                    <w:div w:id="2076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578">
          <w:marLeft w:val="0"/>
          <w:marRight w:val="0"/>
          <w:marTop w:val="0"/>
          <w:marBottom w:val="0"/>
          <w:divBdr>
            <w:top w:val="none" w:sz="0" w:space="0" w:color="auto"/>
            <w:left w:val="none" w:sz="0" w:space="0" w:color="auto"/>
            <w:bottom w:val="none" w:sz="0" w:space="0" w:color="auto"/>
            <w:right w:val="none" w:sz="0" w:space="0" w:color="auto"/>
          </w:divBdr>
          <w:divsChild>
            <w:div w:id="143543872">
              <w:marLeft w:val="0"/>
              <w:marRight w:val="0"/>
              <w:marTop w:val="0"/>
              <w:marBottom w:val="0"/>
              <w:divBdr>
                <w:top w:val="none" w:sz="0" w:space="0" w:color="auto"/>
                <w:left w:val="none" w:sz="0" w:space="0" w:color="auto"/>
                <w:bottom w:val="none" w:sz="0" w:space="0" w:color="auto"/>
                <w:right w:val="none" w:sz="0" w:space="0" w:color="auto"/>
              </w:divBdr>
              <w:divsChild>
                <w:div w:id="672495037">
                  <w:marLeft w:val="0"/>
                  <w:marRight w:val="0"/>
                  <w:marTop w:val="0"/>
                  <w:marBottom w:val="0"/>
                  <w:divBdr>
                    <w:top w:val="none" w:sz="0" w:space="0" w:color="auto"/>
                    <w:left w:val="none" w:sz="0" w:space="0" w:color="auto"/>
                    <w:bottom w:val="none" w:sz="0" w:space="0" w:color="auto"/>
                    <w:right w:val="none" w:sz="0" w:space="0" w:color="auto"/>
                  </w:divBdr>
                  <w:divsChild>
                    <w:div w:id="11902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0388">
      <w:bodyDiv w:val="1"/>
      <w:marLeft w:val="0"/>
      <w:marRight w:val="0"/>
      <w:marTop w:val="0"/>
      <w:marBottom w:val="0"/>
      <w:divBdr>
        <w:top w:val="none" w:sz="0" w:space="0" w:color="auto"/>
        <w:left w:val="none" w:sz="0" w:space="0" w:color="auto"/>
        <w:bottom w:val="none" w:sz="0" w:space="0" w:color="auto"/>
        <w:right w:val="none" w:sz="0" w:space="0" w:color="auto"/>
      </w:divBdr>
    </w:div>
    <w:div w:id="1722559435">
      <w:bodyDiv w:val="1"/>
      <w:marLeft w:val="0"/>
      <w:marRight w:val="0"/>
      <w:marTop w:val="0"/>
      <w:marBottom w:val="0"/>
      <w:divBdr>
        <w:top w:val="none" w:sz="0" w:space="0" w:color="auto"/>
        <w:left w:val="none" w:sz="0" w:space="0" w:color="auto"/>
        <w:bottom w:val="none" w:sz="0" w:space="0" w:color="auto"/>
        <w:right w:val="none" w:sz="0" w:space="0" w:color="auto"/>
      </w:divBdr>
    </w:div>
    <w:div w:id="1771050585">
      <w:bodyDiv w:val="1"/>
      <w:marLeft w:val="0"/>
      <w:marRight w:val="0"/>
      <w:marTop w:val="0"/>
      <w:marBottom w:val="0"/>
      <w:divBdr>
        <w:top w:val="none" w:sz="0" w:space="0" w:color="auto"/>
        <w:left w:val="none" w:sz="0" w:space="0" w:color="auto"/>
        <w:bottom w:val="none" w:sz="0" w:space="0" w:color="auto"/>
        <w:right w:val="none" w:sz="0" w:space="0" w:color="auto"/>
      </w:divBdr>
      <w:divsChild>
        <w:div w:id="1029719901">
          <w:marLeft w:val="0"/>
          <w:marRight w:val="0"/>
          <w:marTop w:val="0"/>
          <w:marBottom w:val="0"/>
          <w:divBdr>
            <w:top w:val="none" w:sz="0" w:space="0" w:color="auto"/>
            <w:left w:val="none" w:sz="0" w:space="0" w:color="auto"/>
            <w:bottom w:val="none" w:sz="0" w:space="0" w:color="auto"/>
            <w:right w:val="none" w:sz="0" w:space="0" w:color="auto"/>
          </w:divBdr>
          <w:divsChild>
            <w:div w:id="824784805">
              <w:marLeft w:val="0"/>
              <w:marRight w:val="0"/>
              <w:marTop w:val="0"/>
              <w:marBottom w:val="0"/>
              <w:divBdr>
                <w:top w:val="none" w:sz="0" w:space="0" w:color="auto"/>
                <w:left w:val="none" w:sz="0" w:space="0" w:color="auto"/>
                <w:bottom w:val="none" w:sz="0" w:space="0" w:color="auto"/>
                <w:right w:val="none" w:sz="0" w:space="0" w:color="auto"/>
              </w:divBdr>
              <w:divsChild>
                <w:div w:id="1022442158">
                  <w:marLeft w:val="0"/>
                  <w:marRight w:val="0"/>
                  <w:marTop w:val="0"/>
                  <w:marBottom w:val="0"/>
                  <w:divBdr>
                    <w:top w:val="none" w:sz="0" w:space="0" w:color="auto"/>
                    <w:left w:val="none" w:sz="0" w:space="0" w:color="auto"/>
                    <w:bottom w:val="none" w:sz="0" w:space="0" w:color="auto"/>
                    <w:right w:val="none" w:sz="0" w:space="0" w:color="auto"/>
                  </w:divBdr>
                  <w:divsChild>
                    <w:div w:id="730736561">
                      <w:marLeft w:val="0"/>
                      <w:marRight w:val="0"/>
                      <w:marTop w:val="0"/>
                      <w:marBottom w:val="0"/>
                      <w:divBdr>
                        <w:top w:val="none" w:sz="0" w:space="0" w:color="auto"/>
                        <w:left w:val="none" w:sz="0" w:space="0" w:color="auto"/>
                        <w:bottom w:val="none" w:sz="0" w:space="0" w:color="auto"/>
                        <w:right w:val="none" w:sz="0" w:space="0" w:color="auto"/>
                      </w:divBdr>
                      <w:divsChild>
                        <w:div w:id="986011801">
                          <w:marLeft w:val="0"/>
                          <w:marRight w:val="0"/>
                          <w:marTop w:val="0"/>
                          <w:marBottom w:val="0"/>
                          <w:divBdr>
                            <w:top w:val="none" w:sz="0" w:space="0" w:color="auto"/>
                            <w:left w:val="none" w:sz="0" w:space="0" w:color="auto"/>
                            <w:bottom w:val="none" w:sz="0" w:space="0" w:color="auto"/>
                            <w:right w:val="none" w:sz="0" w:space="0" w:color="auto"/>
                          </w:divBdr>
                          <w:divsChild>
                            <w:div w:id="1383022231">
                              <w:marLeft w:val="0"/>
                              <w:marRight w:val="0"/>
                              <w:marTop w:val="0"/>
                              <w:marBottom w:val="0"/>
                              <w:divBdr>
                                <w:top w:val="none" w:sz="0" w:space="0" w:color="auto"/>
                                <w:left w:val="none" w:sz="0" w:space="0" w:color="auto"/>
                                <w:bottom w:val="none" w:sz="0" w:space="0" w:color="auto"/>
                                <w:right w:val="none" w:sz="0" w:space="0" w:color="auto"/>
                              </w:divBdr>
                              <w:divsChild>
                                <w:div w:id="26834451">
                                  <w:marLeft w:val="0"/>
                                  <w:marRight w:val="0"/>
                                  <w:marTop w:val="0"/>
                                  <w:marBottom w:val="0"/>
                                  <w:divBdr>
                                    <w:top w:val="none" w:sz="0" w:space="0" w:color="auto"/>
                                    <w:left w:val="none" w:sz="0" w:space="0" w:color="auto"/>
                                    <w:bottom w:val="none" w:sz="0" w:space="0" w:color="auto"/>
                                    <w:right w:val="none" w:sz="0" w:space="0" w:color="auto"/>
                                  </w:divBdr>
                                  <w:divsChild>
                                    <w:div w:id="44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824">
                          <w:marLeft w:val="0"/>
                          <w:marRight w:val="0"/>
                          <w:marTop w:val="0"/>
                          <w:marBottom w:val="0"/>
                          <w:divBdr>
                            <w:top w:val="none" w:sz="0" w:space="0" w:color="auto"/>
                            <w:left w:val="none" w:sz="0" w:space="0" w:color="auto"/>
                            <w:bottom w:val="none" w:sz="0" w:space="0" w:color="auto"/>
                            <w:right w:val="none" w:sz="0" w:space="0" w:color="auto"/>
                          </w:divBdr>
                          <w:divsChild>
                            <w:div w:id="1197768028">
                              <w:marLeft w:val="0"/>
                              <w:marRight w:val="0"/>
                              <w:marTop w:val="0"/>
                              <w:marBottom w:val="0"/>
                              <w:divBdr>
                                <w:top w:val="none" w:sz="0" w:space="0" w:color="auto"/>
                                <w:left w:val="none" w:sz="0" w:space="0" w:color="auto"/>
                                <w:bottom w:val="none" w:sz="0" w:space="0" w:color="auto"/>
                                <w:right w:val="none" w:sz="0" w:space="0" w:color="auto"/>
                              </w:divBdr>
                              <w:divsChild>
                                <w:div w:id="821696482">
                                  <w:marLeft w:val="0"/>
                                  <w:marRight w:val="0"/>
                                  <w:marTop w:val="0"/>
                                  <w:marBottom w:val="0"/>
                                  <w:divBdr>
                                    <w:top w:val="none" w:sz="0" w:space="0" w:color="auto"/>
                                    <w:left w:val="none" w:sz="0" w:space="0" w:color="auto"/>
                                    <w:bottom w:val="none" w:sz="0" w:space="0" w:color="auto"/>
                                    <w:right w:val="none" w:sz="0" w:space="0" w:color="auto"/>
                                  </w:divBdr>
                                  <w:divsChild>
                                    <w:div w:id="21081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2907">
          <w:marLeft w:val="0"/>
          <w:marRight w:val="0"/>
          <w:marTop w:val="0"/>
          <w:marBottom w:val="0"/>
          <w:divBdr>
            <w:top w:val="none" w:sz="0" w:space="0" w:color="auto"/>
            <w:left w:val="none" w:sz="0" w:space="0" w:color="auto"/>
            <w:bottom w:val="none" w:sz="0" w:space="0" w:color="auto"/>
            <w:right w:val="none" w:sz="0" w:space="0" w:color="auto"/>
          </w:divBdr>
          <w:divsChild>
            <w:div w:id="1835535077">
              <w:marLeft w:val="0"/>
              <w:marRight w:val="0"/>
              <w:marTop w:val="0"/>
              <w:marBottom w:val="0"/>
              <w:divBdr>
                <w:top w:val="none" w:sz="0" w:space="0" w:color="auto"/>
                <w:left w:val="none" w:sz="0" w:space="0" w:color="auto"/>
                <w:bottom w:val="none" w:sz="0" w:space="0" w:color="auto"/>
                <w:right w:val="none" w:sz="0" w:space="0" w:color="auto"/>
              </w:divBdr>
              <w:divsChild>
                <w:div w:id="121076470">
                  <w:marLeft w:val="0"/>
                  <w:marRight w:val="0"/>
                  <w:marTop w:val="0"/>
                  <w:marBottom w:val="0"/>
                  <w:divBdr>
                    <w:top w:val="none" w:sz="0" w:space="0" w:color="auto"/>
                    <w:left w:val="none" w:sz="0" w:space="0" w:color="auto"/>
                    <w:bottom w:val="none" w:sz="0" w:space="0" w:color="auto"/>
                    <w:right w:val="none" w:sz="0" w:space="0" w:color="auto"/>
                  </w:divBdr>
                  <w:divsChild>
                    <w:div w:id="65497302">
                      <w:marLeft w:val="0"/>
                      <w:marRight w:val="0"/>
                      <w:marTop w:val="0"/>
                      <w:marBottom w:val="0"/>
                      <w:divBdr>
                        <w:top w:val="none" w:sz="0" w:space="0" w:color="auto"/>
                        <w:left w:val="none" w:sz="0" w:space="0" w:color="auto"/>
                        <w:bottom w:val="none" w:sz="0" w:space="0" w:color="auto"/>
                        <w:right w:val="none" w:sz="0" w:space="0" w:color="auto"/>
                      </w:divBdr>
                      <w:divsChild>
                        <w:div w:id="1103573442">
                          <w:marLeft w:val="0"/>
                          <w:marRight w:val="0"/>
                          <w:marTop w:val="0"/>
                          <w:marBottom w:val="0"/>
                          <w:divBdr>
                            <w:top w:val="none" w:sz="0" w:space="0" w:color="auto"/>
                            <w:left w:val="none" w:sz="0" w:space="0" w:color="auto"/>
                            <w:bottom w:val="none" w:sz="0" w:space="0" w:color="auto"/>
                            <w:right w:val="none" w:sz="0" w:space="0" w:color="auto"/>
                          </w:divBdr>
                          <w:divsChild>
                            <w:div w:id="1615021596">
                              <w:marLeft w:val="0"/>
                              <w:marRight w:val="0"/>
                              <w:marTop w:val="0"/>
                              <w:marBottom w:val="0"/>
                              <w:divBdr>
                                <w:top w:val="none" w:sz="0" w:space="0" w:color="auto"/>
                                <w:left w:val="none" w:sz="0" w:space="0" w:color="auto"/>
                                <w:bottom w:val="none" w:sz="0" w:space="0" w:color="auto"/>
                                <w:right w:val="none" w:sz="0" w:space="0" w:color="auto"/>
                              </w:divBdr>
                              <w:divsChild>
                                <w:div w:id="234583958">
                                  <w:marLeft w:val="0"/>
                                  <w:marRight w:val="0"/>
                                  <w:marTop w:val="0"/>
                                  <w:marBottom w:val="0"/>
                                  <w:divBdr>
                                    <w:top w:val="none" w:sz="0" w:space="0" w:color="auto"/>
                                    <w:left w:val="none" w:sz="0" w:space="0" w:color="auto"/>
                                    <w:bottom w:val="none" w:sz="0" w:space="0" w:color="auto"/>
                                    <w:right w:val="none" w:sz="0" w:space="0" w:color="auto"/>
                                  </w:divBdr>
                                  <w:divsChild>
                                    <w:div w:id="911886338">
                                      <w:marLeft w:val="0"/>
                                      <w:marRight w:val="0"/>
                                      <w:marTop w:val="0"/>
                                      <w:marBottom w:val="0"/>
                                      <w:divBdr>
                                        <w:top w:val="none" w:sz="0" w:space="0" w:color="auto"/>
                                        <w:left w:val="none" w:sz="0" w:space="0" w:color="auto"/>
                                        <w:bottom w:val="none" w:sz="0" w:space="0" w:color="auto"/>
                                        <w:right w:val="none" w:sz="0" w:space="0" w:color="auto"/>
                                      </w:divBdr>
                                      <w:divsChild>
                                        <w:div w:id="15186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55942">
          <w:marLeft w:val="0"/>
          <w:marRight w:val="0"/>
          <w:marTop w:val="0"/>
          <w:marBottom w:val="0"/>
          <w:divBdr>
            <w:top w:val="none" w:sz="0" w:space="0" w:color="auto"/>
            <w:left w:val="none" w:sz="0" w:space="0" w:color="auto"/>
            <w:bottom w:val="none" w:sz="0" w:space="0" w:color="auto"/>
            <w:right w:val="none" w:sz="0" w:space="0" w:color="auto"/>
          </w:divBdr>
          <w:divsChild>
            <w:div w:id="1563180483">
              <w:marLeft w:val="0"/>
              <w:marRight w:val="0"/>
              <w:marTop w:val="0"/>
              <w:marBottom w:val="0"/>
              <w:divBdr>
                <w:top w:val="none" w:sz="0" w:space="0" w:color="auto"/>
                <w:left w:val="none" w:sz="0" w:space="0" w:color="auto"/>
                <w:bottom w:val="none" w:sz="0" w:space="0" w:color="auto"/>
                <w:right w:val="none" w:sz="0" w:space="0" w:color="auto"/>
              </w:divBdr>
              <w:divsChild>
                <w:div w:id="1836147412">
                  <w:marLeft w:val="0"/>
                  <w:marRight w:val="0"/>
                  <w:marTop w:val="0"/>
                  <w:marBottom w:val="0"/>
                  <w:divBdr>
                    <w:top w:val="none" w:sz="0" w:space="0" w:color="auto"/>
                    <w:left w:val="none" w:sz="0" w:space="0" w:color="auto"/>
                    <w:bottom w:val="none" w:sz="0" w:space="0" w:color="auto"/>
                    <w:right w:val="none" w:sz="0" w:space="0" w:color="auto"/>
                  </w:divBdr>
                  <w:divsChild>
                    <w:div w:id="870458724">
                      <w:marLeft w:val="0"/>
                      <w:marRight w:val="0"/>
                      <w:marTop w:val="0"/>
                      <w:marBottom w:val="0"/>
                      <w:divBdr>
                        <w:top w:val="none" w:sz="0" w:space="0" w:color="auto"/>
                        <w:left w:val="none" w:sz="0" w:space="0" w:color="auto"/>
                        <w:bottom w:val="none" w:sz="0" w:space="0" w:color="auto"/>
                        <w:right w:val="none" w:sz="0" w:space="0" w:color="auto"/>
                      </w:divBdr>
                      <w:divsChild>
                        <w:div w:id="497383160">
                          <w:marLeft w:val="0"/>
                          <w:marRight w:val="0"/>
                          <w:marTop w:val="0"/>
                          <w:marBottom w:val="0"/>
                          <w:divBdr>
                            <w:top w:val="none" w:sz="0" w:space="0" w:color="auto"/>
                            <w:left w:val="none" w:sz="0" w:space="0" w:color="auto"/>
                            <w:bottom w:val="none" w:sz="0" w:space="0" w:color="auto"/>
                            <w:right w:val="none" w:sz="0" w:space="0" w:color="auto"/>
                          </w:divBdr>
                          <w:divsChild>
                            <w:div w:id="1843276817">
                              <w:marLeft w:val="0"/>
                              <w:marRight w:val="0"/>
                              <w:marTop w:val="0"/>
                              <w:marBottom w:val="0"/>
                              <w:divBdr>
                                <w:top w:val="none" w:sz="0" w:space="0" w:color="auto"/>
                                <w:left w:val="none" w:sz="0" w:space="0" w:color="auto"/>
                                <w:bottom w:val="none" w:sz="0" w:space="0" w:color="auto"/>
                                <w:right w:val="none" w:sz="0" w:space="0" w:color="auto"/>
                              </w:divBdr>
                              <w:divsChild>
                                <w:div w:id="5074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1884">
                  <w:marLeft w:val="0"/>
                  <w:marRight w:val="0"/>
                  <w:marTop w:val="0"/>
                  <w:marBottom w:val="0"/>
                  <w:divBdr>
                    <w:top w:val="none" w:sz="0" w:space="0" w:color="auto"/>
                    <w:left w:val="none" w:sz="0" w:space="0" w:color="auto"/>
                    <w:bottom w:val="none" w:sz="0" w:space="0" w:color="auto"/>
                    <w:right w:val="none" w:sz="0" w:space="0" w:color="auto"/>
                  </w:divBdr>
                  <w:divsChild>
                    <w:div w:id="634871025">
                      <w:marLeft w:val="0"/>
                      <w:marRight w:val="0"/>
                      <w:marTop w:val="0"/>
                      <w:marBottom w:val="0"/>
                      <w:divBdr>
                        <w:top w:val="none" w:sz="0" w:space="0" w:color="auto"/>
                        <w:left w:val="none" w:sz="0" w:space="0" w:color="auto"/>
                        <w:bottom w:val="none" w:sz="0" w:space="0" w:color="auto"/>
                        <w:right w:val="none" w:sz="0" w:space="0" w:color="auto"/>
                      </w:divBdr>
                      <w:divsChild>
                        <w:div w:id="561452541">
                          <w:marLeft w:val="0"/>
                          <w:marRight w:val="0"/>
                          <w:marTop w:val="0"/>
                          <w:marBottom w:val="0"/>
                          <w:divBdr>
                            <w:top w:val="none" w:sz="0" w:space="0" w:color="auto"/>
                            <w:left w:val="none" w:sz="0" w:space="0" w:color="auto"/>
                            <w:bottom w:val="none" w:sz="0" w:space="0" w:color="auto"/>
                            <w:right w:val="none" w:sz="0" w:space="0" w:color="auto"/>
                          </w:divBdr>
                          <w:divsChild>
                            <w:div w:id="215506795">
                              <w:marLeft w:val="0"/>
                              <w:marRight w:val="0"/>
                              <w:marTop w:val="0"/>
                              <w:marBottom w:val="0"/>
                              <w:divBdr>
                                <w:top w:val="none" w:sz="0" w:space="0" w:color="auto"/>
                                <w:left w:val="none" w:sz="0" w:space="0" w:color="auto"/>
                                <w:bottom w:val="none" w:sz="0" w:space="0" w:color="auto"/>
                                <w:right w:val="none" w:sz="0" w:space="0" w:color="auto"/>
                              </w:divBdr>
                              <w:divsChild>
                                <w:div w:id="1457794045">
                                  <w:marLeft w:val="0"/>
                                  <w:marRight w:val="0"/>
                                  <w:marTop w:val="0"/>
                                  <w:marBottom w:val="0"/>
                                  <w:divBdr>
                                    <w:top w:val="none" w:sz="0" w:space="0" w:color="auto"/>
                                    <w:left w:val="none" w:sz="0" w:space="0" w:color="auto"/>
                                    <w:bottom w:val="none" w:sz="0" w:space="0" w:color="auto"/>
                                    <w:right w:val="none" w:sz="0" w:space="0" w:color="auto"/>
                                  </w:divBdr>
                                  <w:divsChild>
                                    <w:div w:id="1961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811847">
      <w:bodyDiv w:val="1"/>
      <w:marLeft w:val="0"/>
      <w:marRight w:val="0"/>
      <w:marTop w:val="0"/>
      <w:marBottom w:val="0"/>
      <w:divBdr>
        <w:top w:val="none" w:sz="0" w:space="0" w:color="auto"/>
        <w:left w:val="none" w:sz="0" w:space="0" w:color="auto"/>
        <w:bottom w:val="none" w:sz="0" w:space="0" w:color="auto"/>
        <w:right w:val="none" w:sz="0" w:space="0" w:color="auto"/>
      </w:divBdr>
    </w:div>
    <w:div w:id="1796604739">
      <w:bodyDiv w:val="1"/>
      <w:marLeft w:val="0"/>
      <w:marRight w:val="0"/>
      <w:marTop w:val="0"/>
      <w:marBottom w:val="0"/>
      <w:divBdr>
        <w:top w:val="none" w:sz="0" w:space="0" w:color="auto"/>
        <w:left w:val="none" w:sz="0" w:space="0" w:color="auto"/>
        <w:bottom w:val="none" w:sz="0" w:space="0" w:color="auto"/>
        <w:right w:val="none" w:sz="0" w:space="0" w:color="auto"/>
      </w:divBdr>
    </w:div>
    <w:div w:id="1830518667">
      <w:bodyDiv w:val="1"/>
      <w:marLeft w:val="0"/>
      <w:marRight w:val="0"/>
      <w:marTop w:val="0"/>
      <w:marBottom w:val="0"/>
      <w:divBdr>
        <w:top w:val="none" w:sz="0" w:space="0" w:color="auto"/>
        <w:left w:val="none" w:sz="0" w:space="0" w:color="auto"/>
        <w:bottom w:val="none" w:sz="0" w:space="0" w:color="auto"/>
        <w:right w:val="none" w:sz="0" w:space="0" w:color="auto"/>
      </w:divBdr>
    </w:div>
    <w:div w:id="1836410131">
      <w:bodyDiv w:val="1"/>
      <w:marLeft w:val="0"/>
      <w:marRight w:val="0"/>
      <w:marTop w:val="0"/>
      <w:marBottom w:val="0"/>
      <w:divBdr>
        <w:top w:val="none" w:sz="0" w:space="0" w:color="auto"/>
        <w:left w:val="none" w:sz="0" w:space="0" w:color="auto"/>
        <w:bottom w:val="none" w:sz="0" w:space="0" w:color="auto"/>
        <w:right w:val="none" w:sz="0" w:space="0" w:color="auto"/>
      </w:divBdr>
    </w:div>
    <w:div w:id="1901358935">
      <w:bodyDiv w:val="1"/>
      <w:marLeft w:val="0"/>
      <w:marRight w:val="0"/>
      <w:marTop w:val="0"/>
      <w:marBottom w:val="0"/>
      <w:divBdr>
        <w:top w:val="none" w:sz="0" w:space="0" w:color="auto"/>
        <w:left w:val="none" w:sz="0" w:space="0" w:color="auto"/>
        <w:bottom w:val="none" w:sz="0" w:space="0" w:color="auto"/>
        <w:right w:val="none" w:sz="0" w:space="0" w:color="auto"/>
      </w:divBdr>
    </w:div>
    <w:div w:id="1921017997">
      <w:bodyDiv w:val="1"/>
      <w:marLeft w:val="0"/>
      <w:marRight w:val="0"/>
      <w:marTop w:val="0"/>
      <w:marBottom w:val="0"/>
      <w:divBdr>
        <w:top w:val="none" w:sz="0" w:space="0" w:color="auto"/>
        <w:left w:val="none" w:sz="0" w:space="0" w:color="auto"/>
        <w:bottom w:val="none" w:sz="0" w:space="0" w:color="auto"/>
        <w:right w:val="none" w:sz="0" w:space="0" w:color="auto"/>
      </w:divBdr>
    </w:div>
    <w:div w:id="1936281247">
      <w:bodyDiv w:val="1"/>
      <w:marLeft w:val="0"/>
      <w:marRight w:val="0"/>
      <w:marTop w:val="0"/>
      <w:marBottom w:val="0"/>
      <w:divBdr>
        <w:top w:val="none" w:sz="0" w:space="0" w:color="auto"/>
        <w:left w:val="none" w:sz="0" w:space="0" w:color="auto"/>
        <w:bottom w:val="none" w:sz="0" w:space="0" w:color="auto"/>
        <w:right w:val="none" w:sz="0" w:space="0" w:color="auto"/>
      </w:divBdr>
    </w:div>
    <w:div w:id="1984383485">
      <w:bodyDiv w:val="1"/>
      <w:marLeft w:val="0"/>
      <w:marRight w:val="0"/>
      <w:marTop w:val="0"/>
      <w:marBottom w:val="0"/>
      <w:divBdr>
        <w:top w:val="none" w:sz="0" w:space="0" w:color="auto"/>
        <w:left w:val="none" w:sz="0" w:space="0" w:color="auto"/>
        <w:bottom w:val="none" w:sz="0" w:space="0" w:color="auto"/>
        <w:right w:val="none" w:sz="0" w:space="0" w:color="auto"/>
      </w:divBdr>
    </w:div>
    <w:div w:id="2026714100">
      <w:bodyDiv w:val="1"/>
      <w:marLeft w:val="0"/>
      <w:marRight w:val="0"/>
      <w:marTop w:val="0"/>
      <w:marBottom w:val="0"/>
      <w:divBdr>
        <w:top w:val="none" w:sz="0" w:space="0" w:color="auto"/>
        <w:left w:val="none" w:sz="0" w:space="0" w:color="auto"/>
        <w:bottom w:val="none" w:sz="0" w:space="0" w:color="auto"/>
        <w:right w:val="none" w:sz="0" w:space="0" w:color="auto"/>
      </w:divBdr>
    </w:div>
    <w:div w:id="2054501898">
      <w:bodyDiv w:val="1"/>
      <w:marLeft w:val="0"/>
      <w:marRight w:val="0"/>
      <w:marTop w:val="0"/>
      <w:marBottom w:val="0"/>
      <w:divBdr>
        <w:top w:val="none" w:sz="0" w:space="0" w:color="auto"/>
        <w:left w:val="none" w:sz="0" w:space="0" w:color="auto"/>
        <w:bottom w:val="none" w:sz="0" w:space="0" w:color="auto"/>
        <w:right w:val="none" w:sz="0" w:space="0" w:color="auto"/>
      </w:divBdr>
    </w:div>
    <w:div w:id="2091924155">
      <w:bodyDiv w:val="1"/>
      <w:marLeft w:val="0"/>
      <w:marRight w:val="0"/>
      <w:marTop w:val="0"/>
      <w:marBottom w:val="0"/>
      <w:divBdr>
        <w:top w:val="none" w:sz="0" w:space="0" w:color="auto"/>
        <w:left w:val="none" w:sz="0" w:space="0" w:color="auto"/>
        <w:bottom w:val="none" w:sz="0" w:space="0" w:color="auto"/>
        <w:right w:val="none" w:sz="0" w:space="0" w:color="auto"/>
      </w:divBdr>
    </w:div>
    <w:div w:id="21096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15</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sayyedalfiya212@gmail.com</dc:creator>
  <cp:keywords/>
  <dc:description/>
  <cp:lastModifiedBy>sayyedalfiya212@gmail.com</cp:lastModifiedBy>
  <cp:revision>73</cp:revision>
  <dcterms:created xsi:type="dcterms:W3CDTF">2024-08-07T03:42:00Z</dcterms:created>
  <dcterms:modified xsi:type="dcterms:W3CDTF">2024-09-24T05:45:00Z</dcterms:modified>
</cp:coreProperties>
</file>